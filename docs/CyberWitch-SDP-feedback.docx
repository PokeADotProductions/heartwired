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61707" w14:textId="77777777" w:rsidR="00C6559A" w:rsidRPr="00C6559A" w:rsidRDefault="00C6559A" w:rsidP="00C6559A">
      <w:pPr>
        <w:spacing w:before="100" w:beforeAutospacing="1" w:after="100" w:afterAutospacing="1"/>
        <w:outlineLvl w:val="0"/>
        <w:rPr>
          <w:rFonts w:ascii="Times New Roman" w:eastAsia="Times New Roman" w:hAnsi="Times New Roman" w:cs="Times New Roman"/>
          <w:b/>
          <w:bCs/>
          <w:kern w:val="36"/>
          <w:sz w:val="48"/>
          <w:szCs w:val="48"/>
        </w:rPr>
      </w:pPr>
      <w:r w:rsidRPr="00C6559A">
        <w:rPr>
          <w:rFonts w:ascii="Times New Roman" w:eastAsia="Times New Roman" w:hAnsi="Times New Roman" w:cs="Times New Roman"/>
          <w:b/>
          <w:bCs/>
          <w:kern w:val="36"/>
          <w:sz w:val="48"/>
          <w:szCs w:val="48"/>
        </w:rPr>
        <w:t>4.1 Plan Introduction</w:t>
      </w:r>
    </w:p>
    <w:p w14:paraId="2F9E4594" w14:textId="77777777" w:rsidR="00C6559A" w:rsidRPr="00C6559A" w:rsidRDefault="00C6559A" w:rsidP="00C6559A">
      <w:pPr>
        <w:spacing w:before="100" w:beforeAutospacing="1" w:after="100" w:afterAutospacing="1"/>
        <w:rPr>
          <w:rFonts w:ascii="Times New Roman" w:hAnsi="Times New Roman" w:cs="Times New Roman"/>
        </w:rPr>
      </w:pPr>
      <w:r w:rsidRPr="00C6559A">
        <w:rPr>
          <w:rFonts w:ascii="Times New Roman" w:hAnsi="Times New Roman" w:cs="Times New Roman"/>
        </w:rPr>
        <w:t xml:space="preserve">This Software Development Plan provides the details of the planned development for the </w:t>
      </w:r>
      <w:r w:rsidRPr="00C6559A">
        <w:rPr>
          <w:rFonts w:ascii="Times New Roman" w:hAnsi="Times New Roman" w:cs="Times New Roman"/>
          <w:i/>
          <w:iCs/>
        </w:rPr>
        <w:t>Heartwired</w:t>
      </w:r>
      <w:r w:rsidRPr="00C6559A">
        <w:rPr>
          <w:rFonts w:ascii="Times New Roman" w:hAnsi="Times New Roman" w:cs="Times New Roman"/>
        </w:rPr>
        <w:t xml:space="preserve"> application, a 2D puzzle-platformer video game that users will be able to download and play on both Mac/PC. In developing the game, each member of the team will be programming features in weekly sprints before coming together and consolidating the best possible version of the product. The developers will be using Windows PC computers and Unreal Engine Blueprints throughout the development of the project, in teamwork with assets created and imported from Maya 3D Software.</w:t>
      </w:r>
    </w:p>
    <w:p w14:paraId="65E01707" w14:textId="77777777" w:rsidR="00C6559A" w:rsidRPr="00C6559A" w:rsidRDefault="00C6559A" w:rsidP="00C6559A">
      <w:pPr>
        <w:spacing w:before="100" w:beforeAutospacing="1" w:after="100" w:afterAutospacing="1"/>
        <w:outlineLvl w:val="1"/>
        <w:rPr>
          <w:rFonts w:ascii="Times New Roman" w:eastAsia="Times New Roman" w:hAnsi="Times New Roman" w:cs="Times New Roman"/>
          <w:b/>
          <w:bCs/>
          <w:sz w:val="36"/>
          <w:szCs w:val="36"/>
        </w:rPr>
      </w:pPr>
      <w:r w:rsidRPr="00C6559A">
        <w:rPr>
          <w:rFonts w:ascii="Times New Roman" w:eastAsia="Times New Roman" w:hAnsi="Times New Roman" w:cs="Times New Roman"/>
          <w:b/>
          <w:bCs/>
          <w:sz w:val="36"/>
          <w:szCs w:val="36"/>
        </w:rPr>
        <w:t>4.1.1 Project Deliverables</w:t>
      </w:r>
    </w:p>
    <w:p w14:paraId="60E066B2" w14:textId="77777777" w:rsidR="00C6559A" w:rsidRPr="00C6559A" w:rsidRDefault="00C6559A" w:rsidP="00C6559A">
      <w:pPr>
        <w:numPr>
          <w:ilvl w:val="0"/>
          <w:numId w:val="1"/>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Project Proposal Document (9/20)</w:t>
      </w:r>
    </w:p>
    <w:p w14:paraId="1BD09DDF" w14:textId="77777777" w:rsidR="00C6559A" w:rsidRPr="00C6559A" w:rsidRDefault="00C6559A" w:rsidP="00C6559A">
      <w:pPr>
        <w:numPr>
          <w:ilvl w:val="0"/>
          <w:numId w:val="1"/>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Requirements Specification (9/27)</w:t>
      </w:r>
    </w:p>
    <w:p w14:paraId="2D453A5F" w14:textId="77777777" w:rsidR="00C6559A" w:rsidRPr="00C6559A" w:rsidRDefault="00C6559A" w:rsidP="00C6559A">
      <w:pPr>
        <w:numPr>
          <w:ilvl w:val="0"/>
          <w:numId w:val="1"/>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Software Development Plan Document (10/11)</w:t>
      </w:r>
    </w:p>
    <w:p w14:paraId="53DD177E" w14:textId="77777777" w:rsidR="00C6559A" w:rsidRPr="00C6559A" w:rsidRDefault="00C6559A" w:rsidP="00C6559A">
      <w:pPr>
        <w:numPr>
          <w:ilvl w:val="0"/>
          <w:numId w:val="1"/>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Preliminary Design Review Presentations (11/01)</w:t>
      </w:r>
    </w:p>
    <w:p w14:paraId="63DB1377" w14:textId="77777777" w:rsidR="00C6559A" w:rsidRPr="00C6559A" w:rsidRDefault="00C6559A" w:rsidP="00C6559A">
      <w:pPr>
        <w:numPr>
          <w:ilvl w:val="0"/>
          <w:numId w:val="1"/>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Software Design Description Document (Architecture Section) (11/01)</w:t>
      </w:r>
    </w:p>
    <w:p w14:paraId="66869C23" w14:textId="77777777" w:rsidR="00C6559A" w:rsidRPr="00C6559A" w:rsidRDefault="00C6559A" w:rsidP="00C6559A">
      <w:pPr>
        <w:numPr>
          <w:ilvl w:val="0"/>
          <w:numId w:val="1"/>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Software Design Description Document (Detailed Section) (11/15)</w:t>
      </w:r>
    </w:p>
    <w:p w14:paraId="5520D7BC" w14:textId="77777777" w:rsidR="00C6559A" w:rsidRPr="00C6559A" w:rsidRDefault="00C6559A" w:rsidP="00C6559A">
      <w:pPr>
        <w:numPr>
          <w:ilvl w:val="0"/>
          <w:numId w:val="1"/>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Critical Design Review (CDR) Presentations (11/15)</w:t>
      </w:r>
    </w:p>
    <w:p w14:paraId="68012C26" w14:textId="77777777" w:rsidR="00C6559A" w:rsidRPr="00C6559A" w:rsidRDefault="00C6559A" w:rsidP="00C6559A">
      <w:pPr>
        <w:numPr>
          <w:ilvl w:val="0"/>
          <w:numId w:val="1"/>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Test Plan Document (11/29)</w:t>
      </w:r>
    </w:p>
    <w:p w14:paraId="10079A61" w14:textId="77777777" w:rsidR="00C6559A" w:rsidRPr="00C6559A" w:rsidRDefault="00C6559A" w:rsidP="00C6559A">
      <w:pPr>
        <w:numPr>
          <w:ilvl w:val="0"/>
          <w:numId w:val="1"/>
        </w:numPr>
        <w:spacing w:before="100" w:beforeAutospacing="1" w:after="100" w:afterAutospacing="1"/>
        <w:rPr>
          <w:rFonts w:ascii="Times New Roman" w:eastAsia="Times New Roman" w:hAnsi="Times New Roman" w:cs="Times New Roman"/>
        </w:rPr>
      </w:pPr>
      <w:proofErr w:type="spellStart"/>
      <w:r w:rsidRPr="00C6559A">
        <w:rPr>
          <w:rFonts w:ascii="Times New Roman" w:eastAsia="Times New Roman" w:hAnsi="Times New Roman" w:cs="Times New Roman"/>
        </w:rPr>
        <w:t>AlphaBeta</w:t>
      </w:r>
      <w:proofErr w:type="spellEnd"/>
      <w:r w:rsidRPr="00C6559A">
        <w:rPr>
          <w:rFonts w:ascii="Times New Roman" w:eastAsia="Times New Roman" w:hAnsi="Times New Roman" w:cs="Times New Roman"/>
        </w:rPr>
        <w:t xml:space="preserve"> Project Presentations (11/29) </w:t>
      </w:r>
    </w:p>
    <w:p w14:paraId="0EBA3649" w14:textId="77777777" w:rsidR="00C6559A" w:rsidRPr="00C6559A" w:rsidRDefault="00C6559A" w:rsidP="00C6559A">
      <w:pPr>
        <w:numPr>
          <w:ilvl w:val="1"/>
          <w:numId w:val="1"/>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For the Alpha Project Presentation, we will be showing a playable tutorial level and a work in progress first world.</w:t>
      </w:r>
    </w:p>
    <w:p w14:paraId="18C14718" w14:textId="77777777" w:rsidR="00C6559A" w:rsidRPr="00C6559A" w:rsidRDefault="00C6559A" w:rsidP="00C6559A">
      <w:pPr>
        <w:numPr>
          <w:ilvl w:val="1"/>
          <w:numId w:val="1"/>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Both of these levels will be testable.</w:t>
      </w:r>
    </w:p>
    <w:p w14:paraId="49D11C84" w14:textId="77777777" w:rsidR="00C6559A" w:rsidRPr="00C6559A" w:rsidRDefault="00C6559A" w:rsidP="00C6559A">
      <w:pPr>
        <w:numPr>
          <w:ilvl w:val="1"/>
          <w:numId w:val="1"/>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Many of the assets in these levels may be temporary, as the animation production schedule permits.</w:t>
      </w:r>
    </w:p>
    <w:p w14:paraId="763FC1A7" w14:textId="77777777" w:rsidR="00C6559A" w:rsidRPr="00C6559A" w:rsidRDefault="00C6559A" w:rsidP="00C6559A">
      <w:pPr>
        <w:numPr>
          <w:ilvl w:val="0"/>
          <w:numId w:val="1"/>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User’s Manual (12/06)</w:t>
      </w:r>
    </w:p>
    <w:p w14:paraId="06F50B5F" w14:textId="77777777" w:rsidR="00C6559A" w:rsidRPr="00C6559A" w:rsidRDefault="00C6559A" w:rsidP="00C6559A">
      <w:pPr>
        <w:numPr>
          <w:ilvl w:val="0"/>
          <w:numId w:val="1"/>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User’s Manual Final Updates (12/15)</w:t>
      </w:r>
    </w:p>
    <w:p w14:paraId="01C1FDFA" w14:textId="77777777" w:rsidR="00C6559A" w:rsidRPr="00C6559A" w:rsidRDefault="00C6559A" w:rsidP="00C6559A">
      <w:pPr>
        <w:numPr>
          <w:ilvl w:val="0"/>
          <w:numId w:val="1"/>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 xml:space="preserve">Final Project Presentation (12/16) </w:t>
      </w:r>
    </w:p>
    <w:p w14:paraId="0A3917B8" w14:textId="77777777" w:rsidR="00C6559A" w:rsidRPr="00C6559A" w:rsidRDefault="00C6559A" w:rsidP="00C6559A">
      <w:pPr>
        <w:numPr>
          <w:ilvl w:val="1"/>
          <w:numId w:val="1"/>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We will be presenting the game tutorial and first world at the final project presentations.</w:t>
      </w:r>
    </w:p>
    <w:p w14:paraId="4B4FB4A7" w14:textId="77777777" w:rsidR="00C6559A" w:rsidRPr="00C6559A" w:rsidRDefault="00C6559A" w:rsidP="00C6559A">
      <w:pPr>
        <w:numPr>
          <w:ilvl w:val="1"/>
          <w:numId w:val="1"/>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Both of these levels will have been rigorously tested.</w:t>
      </w:r>
    </w:p>
    <w:p w14:paraId="4BD24E17" w14:textId="77777777" w:rsidR="00C6559A" w:rsidRPr="00C6559A" w:rsidRDefault="00C6559A" w:rsidP="00C6559A">
      <w:pPr>
        <w:numPr>
          <w:ilvl w:val="1"/>
          <w:numId w:val="1"/>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Most of the assets in these levels will be at their complete stage.</w:t>
      </w:r>
    </w:p>
    <w:p w14:paraId="5E0A9455" w14:textId="77777777" w:rsidR="00C6559A" w:rsidRPr="00C6559A" w:rsidRDefault="00C6559A" w:rsidP="00C6559A">
      <w:pPr>
        <w:numPr>
          <w:ilvl w:val="1"/>
          <w:numId w:val="1"/>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Users will be able to play through both of these levels at their leisure.</w:t>
      </w:r>
    </w:p>
    <w:p w14:paraId="56E961C3" w14:textId="77777777" w:rsidR="00C6559A" w:rsidRPr="00C6559A" w:rsidRDefault="00C6559A" w:rsidP="00C6559A">
      <w:pPr>
        <w:numPr>
          <w:ilvl w:val="0"/>
          <w:numId w:val="1"/>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Oral Status Reports</w:t>
      </w:r>
    </w:p>
    <w:p w14:paraId="52584A5C" w14:textId="77777777" w:rsidR="00C6559A" w:rsidRPr="00C6559A" w:rsidRDefault="00C6559A" w:rsidP="00C6559A">
      <w:pPr>
        <w:numPr>
          <w:ilvl w:val="0"/>
          <w:numId w:val="1"/>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Written Status Reports in Project SDF</w:t>
      </w:r>
    </w:p>
    <w:p w14:paraId="20298111" w14:textId="77777777" w:rsidR="00C6559A" w:rsidRPr="00C6559A" w:rsidRDefault="00C6559A" w:rsidP="00C6559A">
      <w:pPr>
        <w:spacing w:before="100" w:beforeAutospacing="1" w:after="100" w:afterAutospacing="1"/>
        <w:outlineLvl w:val="0"/>
        <w:rPr>
          <w:rFonts w:ascii="Times New Roman" w:eastAsia="Times New Roman" w:hAnsi="Times New Roman" w:cs="Times New Roman"/>
          <w:b/>
          <w:bCs/>
          <w:kern w:val="36"/>
          <w:sz w:val="48"/>
          <w:szCs w:val="48"/>
        </w:rPr>
      </w:pPr>
      <w:r w:rsidRPr="00C6559A">
        <w:rPr>
          <w:rFonts w:ascii="Times New Roman" w:eastAsia="Times New Roman" w:hAnsi="Times New Roman" w:cs="Times New Roman"/>
          <w:b/>
          <w:bCs/>
          <w:kern w:val="36"/>
          <w:sz w:val="48"/>
          <w:szCs w:val="48"/>
        </w:rPr>
        <w:t>4.2 Project Resources</w:t>
      </w:r>
    </w:p>
    <w:p w14:paraId="73493440" w14:textId="77777777" w:rsidR="00C6559A" w:rsidRPr="00C6559A" w:rsidRDefault="00C6559A" w:rsidP="00C6559A">
      <w:pPr>
        <w:spacing w:before="100" w:beforeAutospacing="1" w:after="100" w:afterAutospacing="1"/>
        <w:outlineLvl w:val="1"/>
        <w:rPr>
          <w:rFonts w:ascii="Times New Roman" w:eastAsia="Times New Roman" w:hAnsi="Times New Roman" w:cs="Times New Roman"/>
          <w:b/>
          <w:bCs/>
          <w:sz w:val="36"/>
          <w:szCs w:val="36"/>
        </w:rPr>
      </w:pPr>
      <w:r w:rsidRPr="00C6559A">
        <w:rPr>
          <w:rFonts w:ascii="Times New Roman" w:eastAsia="Times New Roman" w:hAnsi="Times New Roman" w:cs="Times New Roman"/>
          <w:b/>
          <w:bCs/>
          <w:sz w:val="36"/>
          <w:szCs w:val="36"/>
        </w:rPr>
        <w:t>4.2.1 Hardware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7"/>
        <w:gridCol w:w="859"/>
        <w:gridCol w:w="854"/>
        <w:gridCol w:w="982"/>
        <w:gridCol w:w="1191"/>
        <w:gridCol w:w="1472"/>
        <w:gridCol w:w="1247"/>
        <w:gridCol w:w="1368"/>
      </w:tblGrid>
      <w:tr w:rsidR="00C6559A" w:rsidRPr="00C6559A" w14:paraId="33C5C0E6" w14:textId="77777777" w:rsidTr="00C6559A">
        <w:trPr>
          <w:tblHeader/>
          <w:tblCellSpacing w:w="15" w:type="dxa"/>
        </w:trPr>
        <w:tc>
          <w:tcPr>
            <w:tcW w:w="0" w:type="auto"/>
            <w:vAlign w:val="center"/>
            <w:hideMark/>
          </w:tcPr>
          <w:p w14:paraId="5A667B9A" w14:textId="77777777" w:rsidR="00C6559A" w:rsidRPr="00C6559A" w:rsidRDefault="00C6559A" w:rsidP="00C6559A">
            <w:pPr>
              <w:jc w:val="center"/>
              <w:rPr>
                <w:rFonts w:ascii="Times New Roman" w:eastAsia="Times New Roman" w:hAnsi="Times New Roman" w:cs="Times New Roman"/>
                <w:b/>
                <w:bCs/>
              </w:rPr>
            </w:pPr>
            <w:r w:rsidRPr="00C6559A">
              <w:rPr>
                <w:rFonts w:ascii="Times New Roman" w:eastAsia="Times New Roman" w:hAnsi="Times New Roman" w:cs="Times New Roman"/>
                <w:b/>
                <w:bCs/>
              </w:rPr>
              <w:lastRenderedPageBreak/>
              <w:t>Operating System</w:t>
            </w:r>
          </w:p>
        </w:tc>
        <w:tc>
          <w:tcPr>
            <w:tcW w:w="0" w:type="auto"/>
            <w:vAlign w:val="center"/>
            <w:hideMark/>
          </w:tcPr>
          <w:p w14:paraId="28A0A2A1" w14:textId="77777777" w:rsidR="00C6559A" w:rsidRPr="00C6559A" w:rsidRDefault="00C6559A" w:rsidP="00C6559A">
            <w:pPr>
              <w:jc w:val="center"/>
              <w:rPr>
                <w:rFonts w:ascii="Times New Roman" w:eastAsia="Times New Roman" w:hAnsi="Times New Roman" w:cs="Times New Roman"/>
                <w:b/>
                <w:bCs/>
              </w:rPr>
            </w:pPr>
            <w:r w:rsidRPr="00C6559A">
              <w:rPr>
                <w:rFonts w:ascii="Times New Roman" w:eastAsia="Times New Roman" w:hAnsi="Times New Roman" w:cs="Times New Roman"/>
                <w:b/>
                <w:bCs/>
              </w:rPr>
              <w:t>CPU Name</w:t>
            </w:r>
          </w:p>
        </w:tc>
        <w:tc>
          <w:tcPr>
            <w:tcW w:w="0" w:type="auto"/>
            <w:vAlign w:val="center"/>
            <w:hideMark/>
          </w:tcPr>
          <w:p w14:paraId="358BD29B" w14:textId="77777777" w:rsidR="00C6559A" w:rsidRPr="00C6559A" w:rsidRDefault="00C6559A" w:rsidP="00C6559A">
            <w:pPr>
              <w:jc w:val="center"/>
              <w:rPr>
                <w:rFonts w:ascii="Times New Roman" w:eastAsia="Times New Roman" w:hAnsi="Times New Roman" w:cs="Times New Roman"/>
                <w:b/>
                <w:bCs/>
              </w:rPr>
            </w:pPr>
            <w:r w:rsidRPr="00C6559A">
              <w:rPr>
                <w:rFonts w:ascii="Times New Roman" w:eastAsia="Times New Roman" w:hAnsi="Times New Roman" w:cs="Times New Roman"/>
                <w:b/>
                <w:bCs/>
              </w:rPr>
              <w:t>CPU Speed</w:t>
            </w:r>
          </w:p>
        </w:tc>
        <w:tc>
          <w:tcPr>
            <w:tcW w:w="0" w:type="auto"/>
            <w:vAlign w:val="center"/>
            <w:hideMark/>
          </w:tcPr>
          <w:p w14:paraId="501B4F29" w14:textId="77777777" w:rsidR="00C6559A" w:rsidRPr="00C6559A" w:rsidRDefault="00C6559A" w:rsidP="00C6559A">
            <w:pPr>
              <w:jc w:val="center"/>
              <w:rPr>
                <w:rFonts w:ascii="Times New Roman" w:eastAsia="Times New Roman" w:hAnsi="Times New Roman" w:cs="Times New Roman"/>
                <w:b/>
                <w:bCs/>
              </w:rPr>
            </w:pPr>
            <w:r w:rsidRPr="00C6559A">
              <w:rPr>
                <w:rFonts w:ascii="Times New Roman" w:eastAsia="Times New Roman" w:hAnsi="Times New Roman" w:cs="Times New Roman"/>
                <w:b/>
                <w:bCs/>
              </w:rPr>
              <w:t># of CPU Cores</w:t>
            </w:r>
          </w:p>
        </w:tc>
        <w:tc>
          <w:tcPr>
            <w:tcW w:w="0" w:type="auto"/>
            <w:vAlign w:val="center"/>
            <w:hideMark/>
          </w:tcPr>
          <w:p w14:paraId="42B8C358" w14:textId="77777777" w:rsidR="00C6559A" w:rsidRPr="00C6559A" w:rsidRDefault="00C6559A" w:rsidP="00C6559A">
            <w:pPr>
              <w:jc w:val="center"/>
              <w:rPr>
                <w:rFonts w:ascii="Times New Roman" w:eastAsia="Times New Roman" w:hAnsi="Times New Roman" w:cs="Times New Roman"/>
                <w:b/>
                <w:bCs/>
              </w:rPr>
            </w:pPr>
            <w:r w:rsidRPr="00C6559A">
              <w:rPr>
                <w:rFonts w:ascii="Times New Roman" w:eastAsia="Times New Roman" w:hAnsi="Times New Roman" w:cs="Times New Roman"/>
                <w:b/>
                <w:bCs/>
              </w:rPr>
              <w:t>Amount of RAM</w:t>
            </w:r>
          </w:p>
        </w:tc>
        <w:tc>
          <w:tcPr>
            <w:tcW w:w="0" w:type="auto"/>
            <w:vAlign w:val="center"/>
            <w:hideMark/>
          </w:tcPr>
          <w:p w14:paraId="452ACC94" w14:textId="77777777" w:rsidR="00C6559A" w:rsidRPr="00C6559A" w:rsidRDefault="00C6559A" w:rsidP="00C6559A">
            <w:pPr>
              <w:jc w:val="center"/>
              <w:rPr>
                <w:rFonts w:ascii="Times New Roman" w:eastAsia="Times New Roman" w:hAnsi="Times New Roman" w:cs="Times New Roman"/>
                <w:b/>
                <w:bCs/>
              </w:rPr>
            </w:pPr>
            <w:r w:rsidRPr="00C6559A">
              <w:rPr>
                <w:rFonts w:ascii="Times New Roman" w:eastAsia="Times New Roman" w:hAnsi="Times New Roman" w:cs="Times New Roman"/>
                <w:b/>
                <w:bCs/>
              </w:rPr>
              <w:t>Name of GPU</w:t>
            </w:r>
          </w:p>
        </w:tc>
        <w:tc>
          <w:tcPr>
            <w:tcW w:w="0" w:type="auto"/>
            <w:vAlign w:val="center"/>
            <w:hideMark/>
          </w:tcPr>
          <w:p w14:paraId="15F719CB" w14:textId="77777777" w:rsidR="00C6559A" w:rsidRPr="00C6559A" w:rsidRDefault="00C6559A" w:rsidP="00C6559A">
            <w:pPr>
              <w:jc w:val="center"/>
              <w:rPr>
                <w:rFonts w:ascii="Times New Roman" w:eastAsia="Times New Roman" w:hAnsi="Times New Roman" w:cs="Times New Roman"/>
                <w:b/>
                <w:bCs/>
              </w:rPr>
            </w:pPr>
            <w:r w:rsidRPr="00C6559A">
              <w:rPr>
                <w:rFonts w:ascii="Times New Roman" w:eastAsia="Times New Roman" w:hAnsi="Times New Roman" w:cs="Times New Roman"/>
                <w:b/>
                <w:bCs/>
              </w:rPr>
              <w:t>Amount of VRAM</w:t>
            </w:r>
          </w:p>
        </w:tc>
        <w:tc>
          <w:tcPr>
            <w:tcW w:w="0" w:type="auto"/>
            <w:vAlign w:val="center"/>
            <w:hideMark/>
          </w:tcPr>
          <w:p w14:paraId="43A533EC" w14:textId="77777777" w:rsidR="00C6559A" w:rsidRPr="00C6559A" w:rsidRDefault="00C6559A" w:rsidP="00C6559A">
            <w:pPr>
              <w:jc w:val="center"/>
              <w:rPr>
                <w:rFonts w:ascii="Times New Roman" w:eastAsia="Times New Roman" w:hAnsi="Times New Roman" w:cs="Times New Roman"/>
                <w:b/>
                <w:bCs/>
              </w:rPr>
            </w:pPr>
            <w:r w:rsidRPr="00C6559A">
              <w:rPr>
                <w:rFonts w:ascii="Times New Roman" w:eastAsia="Times New Roman" w:hAnsi="Times New Roman" w:cs="Times New Roman"/>
                <w:b/>
                <w:bCs/>
              </w:rPr>
              <w:t>Purpose</w:t>
            </w:r>
          </w:p>
        </w:tc>
      </w:tr>
      <w:tr w:rsidR="00C6559A" w:rsidRPr="00C6559A" w14:paraId="10054D11" w14:textId="77777777" w:rsidTr="00C6559A">
        <w:trPr>
          <w:tblCellSpacing w:w="15" w:type="dxa"/>
        </w:trPr>
        <w:tc>
          <w:tcPr>
            <w:tcW w:w="0" w:type="auto"/>
            <w:vAlign w:val="center"/>
            <w:hideMark/>
          </w:tcPr>
          <w:p w14:paraId="4485FB11"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Windows</w:t>
            </w:r>
          </w:p>
        </w:tc>
        <w:tc>
          <w:tcPr>
            <w:tcW w:w="0" w:type="auto"/>
            <w:vAlign w:val="center"/>
            <w:hideMark/>
          </w:tcPr>
          <w:p w14:paraId="62FD87E7"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Intel Xeon</w:t>
            </w:r>
          </w:p>
        </w:tc>
        <w:tc>
          <w:tcPr>
            <w:tcW w:w="0" w:type="auto"/>
            <w:vAlign w:val="center"/>
            <w:hideMark/>
          </w:tcPr>
          <w:p w14:paraId="335382C2"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2.60 GHz</w:t>
            </w:r>
          </w:p>
        </w:tc>
        <w:tc>
          <w:tcPr>
            <w:tcW w:w="0" w:type="auto"/>
            <w:vAlign w:val="center"/>
            <w:hideMark/>
          </w:tcPr>
          <w:p w14:paraId="25CC1E26"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20 cores</w:t>
            </w:r>
          </w:p>
        </w:tc>
        <w:tc>
          <w:tcPr>
            <w:tcW w:w="0" w:type="auto"/>
            <w:vAlign w:val="center"/>
            <w:hideMark/>
          </w:tcPr>
          <w:p w14:paraId="22AD7132"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64.0 GB</w:t>
            </w:r>
          </w:p>
        </w:tc>
        <w:tc>
          <w:tcPr>
            <w:tcW w:w="0" w:type="auto"/>
            <w:vAlign w:val="center"/>
            <w:hideMark/>
          </w:tcPr>
          <w:p w14:paraId="72DC5963"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 xml:space="preserve">NVIDIA </w:t>
            </w:r>
            <w:proofErr w:type="spellStart"/>
            <w:r w:rsidRPr="00C6559A">
              <w:rPr>
                <w:rFonts w:ascii="Times New Roman" w:eastAsia="Times New Roman" w:hAnsi="Times New Roman" w:cs="Times New Roman"/>
              </w:rPr>
              <w:t>Quadro</w:t>
            </w:r>
            <w:proofErr w:type="spellEnd"/>
            <w:r w:rsidRPr="00C6559A">
              <w:rPr>
                <w:rFonts w:ascii="Times New Roman" w:eastAsia="Times New Roman" w:hAnsi="Times New Roman" w:cs="Times New Roman"/>
              </w:rPr>
              <w:t xml:space="preserve"> M400</w:t>
            </w:r>
          </w:p>
        </w:tc>
        <w:tc>
          <w:tcPr>
            <w:tcW w:w="0" w:type="auto"/>
            <w:vAlign w:val="center"/>
            <w:hideMark/>
          </w:tcPr>
          <w:p w14:paraId="0A5E1D16"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8912 MB</w:t>
            </w:r>
          </w:p>
        </w:tc>
        <w:tc>
          <w:tcPr>
            <w:tcW w:w="0" w:type="auto"/>
            <w:vAlign w:val="center"/>
            <w:hideMark/>
          </w:tcPr>
          <w:p w14:paraId="578E7AAE"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Development</w:t>
            </w:r>
          </w:p>
        </w:tc>
      </w:tr>
      <w:tr w:rsidR="00C6559A" w:rsidRPr="00C6559A" w14:paraId="33FB32ED" w14:textId="77777777" w:rsidTr="00C6559A">
        <w:trPr>
          <w:tblCellSpacing w:w="15" w:type="dxa"/>
        </w:trPr>
        <w:tc>
          <w:tcPr>
            <w:tcW w:w="0" w:type="auto"/>
            <w:vAlign w:val="center"/>
            <w:hideMark/>
          </w:tcPr>
          <w:p w14:paraId="366A2F36"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Windows</w:t>
            </w:r>
          </w:p>
        </w:tc>
        <w:tc>
          <w:tcPr>
            <w:tcW w:w="0" w:type="auto"/>
            <w:vAlign w:val="center"/>
            <w:hideMark/>
          </w:tcPr>
          <w:p w14:paraId="22A200A3"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Intel Core i5</w:t>
            </w:r>
          </w:p>
        </w:tc>
        <w:tc>
          <w:tcPr>
            <w:tcW w:w="0" w:type="auto"/>
            <w:vAlign w:val="center"/>
            <w:hideMark/>
          </w:tcPr>
          <w:p w14:paraId="3BFF34C6"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2.30 GHz</w:t>
            </w:r>
          </w:p>
        </w:tc>
        <w:tc>
          <w:tcPr>
            <w:tcW w:w="0" w:type="auto"/>
            <w:vAlign w:val="center"/>
            <w:hideMark/>
          </w:tcPr>
          <w:p w14:paraId="48985550"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5 cores</w:t>
            </w:r>
          </w:p>
        </w:tc>
        <w:tc>
          <w:tcPr>
            <w:tcW w:w="0" w:type="auto"/>
            <w:vAlign w:val="center"/>
            <w:hideMark/>
          </w:tcPr>
          <w:p w14:paraId="170DBF8C"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8.0 GB</w:t>
            </w:r>
          </w:p>
        </w:tc>
        <w:tc>
          <w:tcPr>
            <w:tcW w:w="0" w:type="auto"/>
            <w:vAlign w:val="center"/>
            <w:hideMark/>
          </w:tcPr>
          <w:p w14:paraId="057A1D67"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Intel HD Graphics 520</w:t>
            </w:r>
          </w:p>
        </w:tc>
        <w:tc>
          <w:tcPr>
            <w:tcW w:w="0" w:type="auto"/>
            <w:vAlign w:val="center"/>
            <w:hideMark/>
          </w:tcPr>
          <w:p w14:paraId="38C6AD18"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8060 MB</w:t>
            </w:r>
          </w:p>
        </w:tc>
        <w:tc>
          <w:tcPr>
            <w:tcW w:w="0" w:type="auto"/>
            <w:vAlign w:val="center"/>
            <w:hideMark/>
          </w:tcPr>
          <w:p w14:paraId="38EB3FCB"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Development</w:t>
            </w:r>
          </w:p>
        </w:tc>
      </w:tr>
      <w:tr w:rsidR="00C6559A" w:rsidRPr="00C6559A" w14:paraId="19486F87" w14:textId="77777777" w:rsidTr="00C6559A">
        <w:trPr>
          <w:tblCellSpacing w:w="15" w:type="dxa"/>
        </w:trPr>
        <w:tc>
          <w:tcPr>
            <w:tcW w:w="0" w:type="auto"/>
            <w:vAlign w:val="center"/>
            <w:hideMark/>
          </w:tcPr>
          <w:p w14:paraId="46DD8251"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Windows</w:t>
            </w:r>
          </w:p>
        </w:tc>
        <w:tc>
          <w:tcPr>
            <w:tcW w:w="0" w:type="auto"/>
            <w:vAlign w:val="center"/>
            <w:hideMark/>
          </w:tcPr>
          <w:p w14:paraId="3ADD3D8F"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Intel Core i7</w:t>
            </w:r>
          </w:p>
        </w:tc>
        <w:tc>
          <w:tcPr>
            <w:tcW w:w="0" w:type="auto"/>
            <w:vAlign w:val="center"/>
            <w:hideMark/>
          </w:tcPr>
          <w:p w14:paraId="548F7283"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2.70 GHz</w:t>
            </w:r>
          </w:p>
        </w:tc>
        <w:tc>
          <w:tcPr>
            <w:tcW w:w="0" w:type="auto"/>
            <w:vAlign w:val="center"/>
            <w:hideMark/>
          </w:tcPr>
          <w:p w14:paraId="1E28E415"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7 cores</w:t>
            </w:r>
          </w:p>
        </w:tc>
        <w:tc>
          <w:tcPr>
            <w:tcW w:w="0" w:type="auto"/>
            <w:vAlign w:val="center"/>
            <w:hideMark/>
          </w:tcPr>
          <w:p w14:paraId="21C2C0F6"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16.0 GB</w:t>
            </w:r>
          </w:p>
        </w:tc>
        <w:tc>
          <w:tcPr>
            <w:tcW w:w="0" w:type="auto"/>
            <w:vAlign w:val="center"/>
            <w:hideMark/>
          </w:tcPr>
          <w:p w14:paraId="47717435"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Intel HD Graphics 620</w:t>
            </w:r>
          </w:p>
        </w:tc>
        <w:tc>
          <w:tcPr>
            <w:tcW w:w="0" w:type="auto"/>
            <w:vAlign w:val="center"/>
            <w:hideMark/>
          </w:tcPr>
          <w:p w14:paraId="66840319"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8260 MB</w:t>
            </w:r>
          </w:p>
        </w:tc>
        <w:tc>
          <w:tcPr>
            <w:tcW w:w="0" w:type="auto"/>
            <w:vAlign w:val="center"/>
            <w:hideMark/>
          </w:tcPr>
          <w:p w14:paraId="7177BADC"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Development</w:t>
            </w:r>
          </w:p>
        </w:tc>
      </w:tr>
      <w:tr w:rsidR="00C6559A" w:rsidRPr="00C6559A" w14:paraId="4E867C83" w14:textId="77777777" w:rsidTr="00C6559A">
        <w:trPr>
          <w:tblCellSpacing w:w="15" w:type="dxa"/>
        </w:trPr>
        <w:tc>
          <w:tcPr>
            <w:tcW w:w="0" w:type="auto"/>
            <w:vAlign w:val="center"/>
            <w:hideMark/>
          </w:tcPr>
          <w:p w14:paraId="0AEB4D36"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Windows</w:t>
            </w:r>
          </w:p>
        </w:tc>
        <w:tc>
          <w:tcPr>
            <w:tcW w:w="0" w:type="auto"/>
            <w:vAlign w:val="center"/>
            <w:hideMark/>
          </w:tcPr>
          <w:p w14:paraId="7FFDC8CF"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Intel Core i7</w:t>
            </w:r>
          </w:p>
        </w:tc>
        <w:tc>
          <w:tcPr>
            <w:tcW w:w="0" w:type="auto"/>
            <w:vAlign w:val="center"/>
            <w:hideMark/>
          </w:tcPr>
          <w:p w14:paraId="460DB63E"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2.50 GHz</w:t>
            </w:r>
          </w:p>
        </w:tc>
        <w:tc>
          <w:tcPr>
            <w:tcW w:w="0" w:type="auto"/>
            <w:vAlign w:val="center"/>
            <w:hideMark/>
          </w:tcPr>
          <w:p w14:paraId="17154AE8"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7 cores</w:t>
            </w:r>
          </w:p>
        </w:tc>
        <w:tc>
          <w:tcPr>
            <w:tcW w:w="0" w:type="auto"/>
            <w:vAlign w:val="center"/>
            <w:hideMark/>
          </w:tcPr>
          <w:p w14:paraId="26E76CB7"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8.0 GB</w:t>
            </w:r>
          </w:p>
        </w:tc>
        <w:tc>
          <w:tcPr>
            <w:tcW w:w="0" w:type="auto"/>
            <w:vAlign w:val="center"/>
            <w:hideMark/>
          </w:tcPr>
          <w:p w14:paraId="1742786F"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NVIDIA GeForce 940MX</w:t>
            </w:r>
          </w:p>
        </w:tc>
        <w:tc>
          <w:tcPr>
            <w:tcW w:w="0" w:type="auto"/>
            <w:vAlign w:val="center"/>
            <w:hideMark/>
          </w:tcPr>
          <w:p w14:paraId="6C12E688"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6067 MB</w:t>
            </w:r>
          </w:p>
        </w:tc>
        <w:tc>
          <w:tcPr>
            <w:tcW w:w="0" w:type="auto"/>
            <w:vAlign w:val="center"/>
            <w:hideMark/>
          </w:tcPr>
          <w:p w14:paraId="2C22CFB1"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Development</w:t>
            </w:r>
          </w:p>
        </w:tc>
      </w:tr>
    </w:tbl>
    <w:p w14:paraId="186384CF" w14:textId="77777777" w:rsidR="00C6559A" w:rsidRPr="00C6559A" w:rsidRDefault="00C6559A" w:rsidP="00C6559A">
      <w:pPr>
        <w:spacing w:before="100" w:beforeAutospacing="1" w:after="100" w:afterAutospacing="1"/>
        <w:outlineLvl w:val="1"/>
        <w:rPr>
          <w:rFonts w:ascii="Times New Roman" w:eastAsia="Times New Roman" w:hAnsi="Times New Roman" w:cs="Times New Roman"/>
          <w:b/>
          <w:bCs/>
          <w:sz w:val="36"/>
          <w:szCs w:val="36"/>
        </w:rPr>
      </w:pPr>
      <w:r w:rsidRPr="00C6559A">
        <w:rPr>
          <w:rFonts w:ascii="Times New Roman" w:eastAsia="Times New Roman" w:hAnsi="Times New Roman" w:cs="Times New Roman"/>
          <w:b/>
          <w:bCs/>
          <w:sz w:val="36"/>
          <w:szCs w:val="36"/>
        </w:rPr>
        <w:t>4.2.2 Software Resources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8"/>
        <w:gridCol w:w="1407"/>
        <w:gridCol w:w="1102"/>
      </w:tblGrid>
      <w:tr w:rsidR="00C6559A" w:rsidRPr="00C6559A" w14:paraId="21D5AF97" w14:textId="77777777" w:rsidTr="00C6559A">
        <w:trPr>
          <w:tblHeader/>
          <w:tblCellSpacing w:w="15" w:type="dxa"/>
        </w:trPr>
        <w:tc>
          <w:tcPr>
            <w:tcW w:w="0" w:type="auto"/>
            <w:vAlign w:val="center"/>
            <w:hideMark/>
          </w:tcPr>
          <w:p w14:paraId="3CEABD29" w14:textId="77777777" w:rsidR="00C6559A" w:rsidRPr="00C6559A" w:rsidRDefault="00C6559A" w:rsidP="00C6559A">
            <w:pPr>
              <w:jc w:val="center"/>
              <w:rPr>
                <w:rFonts w:ascii="Times New Roman" w:eastAsia="Times New Roman" w:hAnsi="Times New Roman" w:cs="Times New Roman"/>
                <w:b/>
                <w:bCs/>
              </w:rPr>
            </w:pPr>
            <w:r w:rsidRPr="00C6559A">
              <w:rPr>
                <w:rFonts w:ascii="Times New Roman" w:eastAsia="Times New Roman" w:hAnsi="Times New Roman" w:cs="Times New Roman"/>
                <w:b/>
                <w:bCs/>
              </w:rPr>
              <w:t>Resource</w:t>
            </w:r>
          </w:p>
        </w:tc>
        <w:tc>
          <w:tcPr>
            <w:tcW w:w="0" w:type="auto"/>
            <w:vAlign w:val="center"/>
            <w:hideMark/>
          </w:tcPr>
          <w:p w14:paraId="14679E12" w14:textId="77777777" w:rsidR="00C6559A" w:rsidRPr="00C6559A" w:rsidRDefault="00C6559A" w:rsidP="00C6559A">
            <w:pPr>
              <w:jc w:val="center"/>
              <w:rPr>
                <w:rFonts w:ascii="Times New Roman" w:eastAsia="Times New Roman" w:hAnsi="Times New Roman" w:cs="Times New Roman"/>
                <w:b/>
                <w:bCs/>
              </w:rPr>
            </w:pPr>
            <w:r w:rsidRPr="00C6559A">
              <w:rPr>
                <w:rFonts w:ascii="Times New Roman" w:eastAsia="Times New Roman" w:hAnsi="Times New Roman" w:cs="Times New Roman"/>
                <w:b/>
                <w:bCs/>
              </w:rPr>
              <w:t>Development</w:t>
            </w:r>
          </w:p>
        </w:tc>
        <w:tc>
          <w:tcPr>
            <w:tcW w:w="0" w:type="auto"/>
            <w:vAlign w:val="center"/>
            <w:hideMark/>
          </w:tcPr>
          <w:p w14:paraId="6627D9A6" w14:textId="77777777" w:rsidR="00C6559A" w:rsidRPr="00C6559A" w:rsidRDefault="00C6559A" w:rsidP="00C6559A">
            <w:pPr>
              <w:jc w:val="center"/>
              <w:rPr>
                <w:rFonts w:ascii="Times New Roman" w:eastAsia="Times New Roman" w:hAnsi="Times New Roman" w:cs="Times New Roman"/>
                <w:b/>
                <w:bCs/>
              </w:rPr>
            </w:pPr>
            <w:r w:rsidRPr="00C6559A">
              <w:rPr>
                <w:rFonts w:ascii="Times New Roman" w:eastAsia="Times New Roman" w:hAnsi="Times New Roman" w:cs="Times New Roman"/>
                <w:b/>
                <w:bCs/>
              </w:rPr>
              <w:t>Execution</w:t>
            </w:r>
          </w:p>
        </w:tc>
      </w:tr>
      <w:tr w:rsidR="00C6559A" w:rsidRPr="00C6559A" w14:paraId="517255AE" w14:textId="77777777" w:rsidTr="00C6559A">
        <w:trPr>
          <w:tblCellSpacing w:w="15" w:type="dxa"/>
        </w:trPr>
        <w:tc>
          <w:tcPr>
            <w:tcW w:w="0" w:type="auto"/>
            <w:vAlign w:val="center"/>
            <w:hideMark/>
          </w:tcPr>
          <w:p w14:paraId="1DBDF81E"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Unreal Engine Blueprints</w:t>
            </w:r>
          </w:p>
        </w:tc>
        <w:tc>
          <w:tcPr>
            <w:tcW w:w="0" w:type="auto"/>
            <w:vAlign w:val="center"/>
            <w:hideMark/>
          </w:tcPr>
          <w:p w14:paraId="1BE45C96" w14:textId="77777777" w:rsidR="00C6559A" w:rsidRPr="00C6559A" w:rsidRDefault="00C6559A" w:rsidP="00C6559A">
            <w:pPr>
              <w:rPr>
                <w:rFonts w:ascii="Times New Roman" w:eastAsia="Times New Roman" w:hAnsi="Times New Roman" w:cs="Times New Roman"/>
              </w:rPr>
            </w:pPr>
            <w:r w:rsidRPr="00C6559A">
              <w:rPr>
                <w:rFonts w:ascii="MS Mincho" w:eastAsia="MS Mincho" w:hAnsi="MS Mincho" w:cs="MS Mincho"/>
              </w:rPr>
              <w:t>✓</w:t>
            </w:r>
          </w:p>
        </w:tc>
        <w:tc>
          <w:tcPr>
            <w:tcW w:w="0" w:type="auto"/>
            <w:vAlign w:val="center"/>
            <w:hideMark/>
          </w:tcPr>
          <w:p w14:paraId="22C0971F" w14:textId="77777777" w:rsidR="00C6559A" w:rsidRPr="00C6559A" w:rsidRDefault="00C6559A" w:rsidP="00C6559A">
            <w:pPr>
              <w:rPr>
                <w:rFonts w:ascii="Times New Roman" w:eastAsia="Times New Roman" w:hAnsi="Times New Roman" w:cs="Times New Roman"/>
              </w:rPr>
            </w:pPr>
            <w:r w:rsidRPr="00C6559A">
              <w:rPr>
                <w:rFonts w:ascii="MS Mincho" w:eastAsia="MS Mincho" w:hAnsi="MS Mincho" w:cs="MS Mincho"/>
              </w:rPr>
              <w:t>✓</w:t>
            </w:r>
          </w:p>
        </w:tc>
      </w:tr>
      <w:tr w:rsidR="00C6559A" w:rsidRPr="00C6559A" w14:paraId="5A1EB127" w14:textId="77777777" w:rsidTr="00C6559A">
        <w:trPr>
          <w:tblCellSpacing w:w="15" w:type="dxa"/>
        </w:trPr>
        <w:tc>
          <w:tcPr>
            <w:tcW w:w="0" w:type="auto"/>
            <w:vAlign w:val="center"/>
            <w:hideMark/>
          </w:tcPr>
          <w:p w14:paraId="2A4DD0C0" w14:textId="77777777" w:rsidR="00C6559A" w:rsidRPr="00C6559A" w:rsidRDefault="00C6559A" w:rsidP="00C6559A">
            <w:pPr>
              <w:rPr>
                <w:rFonts w:ascii="Times New Roman" w:eastAsia="Times New Roman" w:hAnsi="Times New Roman" w:cs="Times New Roman"/>
              </w:rPr>
            </w:pPr>
            <w:proofErr w:type="spellStart"/>
            <w:r w:rsidRPr="00C6559A">
              <w:rPr>
                <w:rFonts w:ascii="Times New Roman" w:eastAsia="Times New Roman" w:hAnsi="Times New Roman" w:cs="Times New Roman"/>
              </w:rPr>
              <w:t>Github</w:t>
            </w:r>
            <w:proofErr w:type="spellEnd"/>
          </w:p>
        </w:tc>
        <w:tc>
          <w:tcPr>
            <w:tcW w:w="0" w:type="auto"/>
            <w:vAlign w:val="center"/>
            <w:hideMark/>
          </w:tcPr>
          <w:p w14:paraId="064E15BE" w14:textId="77777777" w:rsidR="00C6559A" w:rsidRPr="00C6559A" w:rsidRDefault="00C6559A" w:rsidP="00C6559A">
            <w:pPr>
              <w:rPr>
                <w:rFonts w:ascii="Times New Roman" w:eastAsia="Times New Roman" w:hAnsi="Times New Roman" w:cs="Times New Roman"/>
              </w:rPr>
            </w:pPr>
            <w:r w:rsidRPr="00C6559A">
              <w:rPr>
                <w:rFonts w:ascii="MS Mincho" w:eastAsia="MS Mincho" w:hAnsi="MS Mincho" w:cs="MS Mincho"/>
              </w:rPr>
              <w:t>✓</w:t>
            </w:r>
          </w:p>
        </w:tc>
        <w:tc>
          <w:tcPr>
            <w:tcW w:w="0" w:type="auto"/>
            <w:vAlign w:val="center"/>
            <w:hideMark/>
          </w:tcPr>
          <w:p w14:paraId="7CA4D224" w14:textId="77777777" w:rsidR="00C6559A" w:rsidRPr="00C6559A" w:rsidRDefault="00C6559A" w:rsidP="00C6559A">
            <w:pPr>
              <w:rPr>
                <w:rFonts w:ascii="Times New Roman" w:eastAsia="Times New Roman" w:hAnsi="Times New Roman" w:cs="Times New Roman"/>
              </w:rPr>
            </w:pPr>
          </w:p>
        </w:tc>
      </w:tr>
    </w:tbl>
    <w:p w14:paraId="667F0B98" w14:textId="77777777" w:rsidR="00C6559A" w:rsidRPr="00C6559A" w:rsidRDefault="00C6559A" w:rsidP="00C6559A">
      <w:pPr>
        <w:spacing w:before="100" w:beforeAutospacing="1" w:after="100" w:afterAutospacing="1"/>
        <w:outlineLvl w:val="0"/>
        <w:rPr>
          <w:rFonts w:ascii="Times New Roman" w:eastAsia="Times New Roman" w:hAnsi="Times New Roman" w:cs="Times New Roman"/>
          <w:b/>
          <w:bCs/>
          <w:kern w:val="36"/>
          <w:sz w:val="48"/>
          <w:szCs w:val="48"/>
        </w:rPr>
      </w:pPr>
      <w:r w:rsidRPr="00C6559A">
        <w:rPr>
          <w:rFonts w:ascii="Times New Roman" w:eastAsia="Times New Roman" w:hAnsi="Times New Roman" w:cs="Times New Roman"/>
          <w:b/>
          <w:bCs/>
          <w:kern w:val="36"/>
          <w:sz w:val="48"/>
          <w:szCs w:val="48"/>
        </w:rPr>
        <w:t>4.3 Project Organization</w:t>
      </w:r>
    </w:p>
    <w:p w14:paraId="32ECABAC" w14:textId="77777777" w:rsidR="00C6559A" w:rsidRPr="00C6559A" w:rsidRDefault="00C6559A" w:rsidP="00C6559A">
      <w:pPr>
        <w:spacing w:before="100" w:beforeAutospacing="1" w:after="100" w:afterAutospacing="1"/>
        <w:rPr>
          <w:rFonts w:ascii="Times New Roman" w:hAnsi="Times New Roman" w:cs="Times New Roman"/>
        </w:rPr>
      </w:pPr>
      <w:r w:rsidRPr="00C6559A">
        <w:rPr>
          <w:rFonts w:ascii="Times New Roman" w:hAnsi="Times New Roman" w:cs="Times New Roman"/>
        </w:rPr>
        <w:t xml:space="preserve">Our method of assigning roles in the development of </w:t>
      </w:r>
      <w:r w:rsidRPr="00C6559A">
        <w:rPr>
          <w:rFonts w:ascii="Times New Roman" w:hAnsi="Times New Roman" w:cs="Times New Roman"/>
          <w:i/>
          <w:iCs/>
        </w:rPr>
        <w:t>Heartwired</w:t>
      </w:r>
      <w:r w:rsidRPr="00C6559A">
        <w:rPr>
          <w:rFonts w:ascii="Times New Roman" w:hAnsi="Times New Roman" w:cs="Times New Roman"/>
        </w:rPr>
        <w:t xml:space="preserve"> is different from the typical software development plan. Rather than splitting the programming of each ability by </w:t>
      </w:r>
      <w:proofErr w:type="spellStart"/>
      <w:r w:rsidRPr="00C6559A">
        <w:rPr>
          <w:rFonts w:ascii="Times New Roman" w:hAnsi="Times New Roman" w:cs="Times New Roman"/>
        </w:rPr>
        <w:t>specifc</w:t>
      </w:r>
      <w:proofErr w:type="spellEnd"/>
      <w:r w:rsidRPr="00C6559A">
        <w:rPr>
          <w:rFonts w:ascii="Times New Roman" w:hAnsi="Times New Roman" w:cs="Times New Roman"/>
        </w:rPr>
        <w:t xml:space="preserve"> members of the team, every developer will be working concurrently on the features. We recognize that many aspects of the game code rely closely on one another; therefore, every person on the project must be able to understand and create the game from the ground up to avoid confusion and reliance on any one team member.</w:t>
      </w:r>
    </w:p>
    <w:p w14:paraId="3C82BD13" w14:textId="77777777" w:rsidR="00C6559A" w:rsidRPr="00C6559A" w:rsidRDefault="00C6559A" w:rsidP="00C6559A">
      <w:pPr>
        <w:spacing w:before="100" w:beforeAutospacing="1" w:after="100" w:afterAutospacing="1"/>
        <w:rPr>
          <w:rFonts w:ascii="Times New Roman" w:hAnsi="Times New Roman" w:cs="Times New Roman"/>
        </w:rPr>
      </w:pPr>
      <w:r w:rsidRPr="00C6559A">
        <w:rPr>
          <w:rFonts w:ascii="Times New Roman" w:hAnsi="Times New Roman" w:cs="Times New Roman"/>
        </w:rPr>
        <w:t xml:space="preserve">We approached our development plan with snowballing complexity: Kevin </w:t>
      </w:r>
      <w:proofErr w:type="spellStart"/>
      <w:r w:rsidRPr="00C6559A">
        <w:rPr>
          <w:rFonts w:ascii="Times New Roman" w:hAnsi="Times New Roman" w:cs="Times New Roman"/>
        </w:rPr>
        <w:t>Metelus</w:t>
      </w:r>
      <w:proofErr w:type="spellEnd"/>
      <w:r w:rsidRPr="00C6559A">
        <w:rPr>
          <w:rFonts w:ascii="Times New Roman" w:hAnsi="Times New Roman" w:cs="Times New Roman"/>
        </w:rPr>
        <w:t xml:space="preserve">, Ryan </w:t>
      </w:r>
      <w:proofErr w:type="spellStart"/>
      <w:r w:rsidRPr="00C6559A">
        <w:rPr>
          <w:rFonts w:ascii="Times New Roman" w:hAnsi="Times New Roman" w:cs="Times New Roman"/>
        </w:rPr>
        <w:t>Taus</w:t>
      </w:r>
      <w:proofErr w:type="spellEnd"/>
      <w:r w:rsidRPr="00C6559A">
        <w:rPr>
          <w:rFonts w:ascii="Times New Roman" w:hAnsi="Times New Roman" w:cs="Times New Roman"/>
        </w:rPr>
        <w:t xml:space="preserve">, Sasha </w:t>
      </w:r>
      <w:proofErr w:type="spellStart"/>
      <w:r w:rsidRPr="00C6559A">
        <w:rPr>
          <w:rFonts w:ascii="Times New Roman" w:hAnsi="Times New Roman" w:cs="Times New Roman"/>
        </w:rPr>
        <w:t>Dmitrieva</w:t>
      </w:r>
      <w:proofErr w:type="spellEnd"/>
      <w:r w:rsidRPr="00C6559A">
        <w:rPr>
          <w:rFonts w:ascii="Times New Roman" w:hAnsi="Times New Roman" w:cs="Times New Roman"/>
        </w:rPr>
        <w:t>, and Zachary Fitzpatrick will each begin with programming the smallest working version of the game. Once we have finished, we will consolidate our work and determine which approach was the most efficient and satisfying in gameplay. Then, we will each program the next round of features, and so on. This schedule of increasing complexity is detailed in the next section.</w:t>
      </w:r>
    </w:p>
    <w:p w14:paraId="7E9C68B3" w14:textId="77777777" w:rsidR="00C6559A" w:rsidRPr="00C6559A" w:rsidRDefault="00C6559A" w:rsidP="00C6559A">
      <w:pPr>
        <w:spacing w:before="100" w:beforeAutospacing="1" w:after="100" w:afterAutospacing="1"/>
        <w:rPr>
          <w:rFonts w:ascii="Times New Roman" w:hAnsi="Times New Roman" w:cs="Times New Roman"/>
        </w:rPr>
      </w:pPr>
      <w:r w:rsidRPr="00C6559A">
        <w:rPr>
          <w:rFonts w:ascii="Times New Roman" w:hAnsi="Times New Roman" w:cs="Times New Roman"/>
        </w:rPr>
        <w:t>Each member also participates in designing puzzles for the game's levels. In short, every member of the team has similar responsibilities in the development process.</w:t>
      </w:r>
    </w:p>
    <w:p w14:paraId="5169A352" w14:textId="77777777" w:rsidR="00C6559A" w:rsidRPr="00C6559A" w:rsidRDefault="00C6559A" w:rsidP="00C6559A">
      <w:pPr>
        <w:spacing w:before="100" w:beforeAutospacing="1" w:after="100" w:afterAutospacing="1"/>
        <w:outlineLvl w:val="0"/>
        <w:rPr>
          <w:rFonts w:ascii="Times New Roman" w:eastAsia="Times New Roman" w:hAnsi="Times New Roman" w:cs="Times New Roman"/>
          <w:b/>
          <w:bCs/>
          <w:kern w:val="36"/>
          <w:sz w:val="48"/>
          <w:szCs w:val="48"/>
        </w:rPr>
      </w:pPr>
      <w:r w:rsidRPr="00C6559A">
        <w:rPr>
          <w:rFonts w:ascii="Times New Roman" w:eastAsia="Times New Roman" w:hAnsi="Times New Roman" w:cs="Times New Roman"/>
          <w:b/>
          <w:bCs/>
          <w:kern w:val="36"/>
          <w:sz w:val="48"/>
          <w:szCs w:val="48"/>
        </w:rPr>
        <w:t>4.4 Project Schedule</w:t>
      </w:r>
    </w:p>
    <w:p w14:paraId="5CAB6A36" w14:textId="77777777" w:rsidR="00C6559A" w:rsidRPr="00C6559A" w:rsidRDefault="00C6559A" w:rsidP="00C6559A">
      <w:pPr>
        <w:spacing w:before="100" w:beforeAutospacing="1" w:after="100" w:afterAutospacing="1"/>
        <w:rPr>
          <w:rFonts w:ascii="Times New Roman" w:hAnsi="Times New Roman" w:cs="Times New Roman"/>
        </w:rPr>
      </w:pPr>
      <w:r w:rsidRPr="00C6559A">
        <w:rPr>
          <w:rFonts w:ascii="Times New Roman" w:hAnsi="Times New Roman" w:cs="Times New Roman"/>
        </w:rPr>
        <w:t>Since Heartwired will be built upon in increasing complexity, the development of the game will be split into weekly sprints, starting with basic functionality that will grow into complex features interacting and relying on each other. These sprints are our best projection of the time that it will take to program these features into the game; if the time required for these tasks does not align with our schedule, we will adjust as follows with our three weeks of buffer space.</w:t>
      </w:r>
    </w:p>
    <w:p w14:paraId="37168943" w14:textId="77777777" w:rsidR="00C6559A" w:rsidRPr="00C6559A" w:rsidRDefault="00C6559A" w:rsidP="00C6559A">
      <w:pPr>
        <w:spacing w:before="100" w:beforeAutospacing="1" w:after="100" w:afterAutospacing="1"/>
        <w:rPr>
          <w:rFonts w:ascii="Times New Roman" w:hAnsi="Times New Roman" w:cs="Times New Roman"/>
        </w:rPr>
      </w:pPr>
      <w:r w:rsidRPr="00C6559A">
        <w:rPr>
          <w:rFonts w:ascii="Times New Roman" w:hAnsi="Times New Roman" w:cs="Times New Roman"/>
        </w:rPr>
        <w:t>A detailed description of the sprint schedule follows:</w:t>
      </w:r>
    </w:p>
    <w:p w14:paraId="769C9B8A" w14:textId="77777777" w:rsidR="00C6559A" w:rsidRPr="00C6559A" w:rsidRDefault="00C6559A" w:rsidP="00C6559A">
      <w:pPr>
        <w:spacing w:before="100" w:beforeAutospacing="1" w:after="100" w:afterAutospacing="1"/>
        <w:rPr>
          <w:rFonts w:ascii="Times New Roman" w:hAnsi="Times New Roman" w:cs="Times New Roman"/>
        </w:rPr>
      </w:pPr>
      <w:r w:rsidRPr="00C6559A">
        <w:rPr>
          <w:rFonts w:ascii="Times New Roman" w:hAnsi="Times New Roman" w:cs="Times New Roman"/>
        </w:rPr>
        <w:t>Week 1:</w:t>
      </w:r>
    </w:p>
    <w:p w14:paraId="7107F2EB" w14:textId="77777777" w:rsidR="00C6559A" w:rsidRPr="00C6559A" w:rsidRDefault="00C6559A" w:rsidP="00C6559A">
      <w:pPr>
        <w:numPr>
          <w:ilvl w:val="0"/>
          <w:numId w:val="2"/>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Ability to move and jump</w:t>
      </w:r>
    </w:p>
    <w:p w14:paraId="58FF0FE4" w14:textId="77777777" w:rsidR="00C6559A" w:rsidRPr="00C6559A" w:rsidRDefault="00C6559A" w:rsidP="00C6559A">
      <w:pPr>
        <w:numPr>
          <w:ilvl w:val="0"/>
          <w:numId w:val="2"/>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Collision</w:t>
      </w:r>
    </w:p>
    <w:p w14:paraId="4C1174AB" w14:textId="77777777" w:rsidR="00C6559A" w:rsidRPr="00C6559A" w:rsidRDefault="00C6559A" w:rsidP="00C6559A">
      <w:pPr>
        <w:numPr>
          <w:ilvl w:val="0"/>
          <w:numId w:val="2"/>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Switching</w:t>
      </w:r>
    </w:p>
    <w:p w14:paraId="54B5B1F7" w14:textId="77777777" w:rsidR="00C6559A" w:rsidRPr="00C6559A" w:rsidRDefault="00C6559A" w:rsidP="00C6559A">
      <w:pPr>
        <w:numPr>
          <w:ilvl w:val="0"/>
          <w:numId w:val="2"/>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Camera transitioning between screens</w:t>
      </w:r>
    </w:p>
    <w:p w14:paraId="59793582" w14:textId="77777777" w:rsidR="00C6559A" w:rsidRPr="00C6559A" w:rsidRDefault="00C6559A" w:rsidP="00C6559A">
      <w:pPr>
        <w:numPr>
          <w:ilvl w:val="0"/>
          <w:numId w:val="2"/>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Menu system to load into menu</w:t>
      </w:r>
    </w:p>
    <w:p w14:paraId="1A06A1D5" w14:textId="77777777" w:rsidR="00C6559A" w:rsidRPr="00C6559A" w:rsidRDefault="00C6559A" w:rsidP="00C6559A">
      <w:pPr>
        <w:spacing w:before="100" w:beforeAutospacing="1" w:after="100" w:afterAutospacing="1"/>
        <w:rPr>
          <w:rFonts w:ascii="Times New Roman" w:hAnsi="Times New Roman" w:cs="Times New Roman"/>
        </w:rPr>
      </w:pPr>
      <w:r w:rsidRPr="00C6559A">
        <w:rPr>
          <w:rFonts w:ascii="Times New Roman" w:hAnsi="Times New Roman" w:cs="Times New Roman"/>
        </w:rPr>
        <w:t>Week 2:</w:t>
      </w:r>
    </w:p>
    <w:p w14:paraId="0B7B278C" w14:textId="77777777" w:rsidR="00C6559A" w:rsidRPr="00C6559A" w:rsidRDefault="00C6559A" w:rsidP="00C6559A">
      <w:pPr>
        <w:numPr>
          <w:ilvl w:val="0"/>
          <w:numId w:val="3"/>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Platforming: jump</w:t>
      </w:r>
    </w:p>
    <w:p w14:paraId="0EA8DE0F" w14:textId="77777777" w:rsidR="00C6559A" w:rsidRPr="00C6559A" w:rsidRDefault="00C6559A" w:rsidP="00C6559A">
      <w:pPr>
        <w:numPr>
          <w:ilvl w:val="0"/>
          <w:numId w:val="3"/>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Follow at all points</w:t>
      </w:r>
    </w:p>
    <w:p w14:paraId="7F5BA1C3" w14:textId="77777777" w:rsidR="00C6559A" w:rsidRPr="00C6559A" w:rsidRDefault="00C6559A" w:rsidP="00C6559A">
      <w:pPr>
        <w:numPr>
          <w:ilvl w:val="0"/>
          <w:numId w:val="3"/>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Permanently moving platforms</w:t>
      </w:r>
    </w:p>
    <w:p w14:paraId="7959BE82" w14:textId="77777777" w:rsidR="00C6559A" w:rsidRPr="00C6559A" w:rsidRDefault="00C6559A" w:rsidP="00C6559A">
      <w:pPr>
        <w:numPr>
          <w:ilvl w:val="0"/>
          <w:numId w:val="3"/>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Camera transition between screens and levels</w:t>
      </w:r>
    </w:p>
    <w:p w14:paraId="02EE670F" w14:textId="77777777" w:rsidR="00C6559A" w:rsidRPr="00C6559A" w:rsidRDefault="00C6559A" w:rsidP="00C6559A">
      <w:pPr>
        <w:numPr>
          <w:ilvl w:val="0"/>
          <w:numId w:val="3"/>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All menus</w:t>
      </w:r>
    </w:p>
    <w:p w14:paraId="0EF4583C" w14:textId="77777777" w:rsidR="00C6559A" w:rsidRPr="00C6559A" w:rsidRDefault="00C6559A" w:rsidP="00C6559A">
      <w:pPr>
        <w:spacing w:before="100" w:beforeAutospacing="1" w:after="100" w:afterAutospacing="1"/>
        <w:rPr>
          <w:rFonts w:ascii="Times New Roman" w:hAnsi="Times New Roman" w:cs="Times New Roman"/>
        </w:rPr>
      </w:pPr>
      <w:r w:rsidRPr="00C6559A">
        <w:rPr>
          <w:rFonts w:ascii="Times New Roman" w:hAnsi="Times New Roman" w:cs="Times New Roman"/>
        </w:rPr>
        <w:t>Week 3:</w:t>
      </w:r>
    </w:p>
    <w:p w14:paraId="4EE9A89A" w14:textId="77777777" w:rsidR="00C6559A" w:rsidRPr="00C6559A" w:rsidRDefault="00C6559A" w:rsidP="00C6559A">
      <w:pPr>
        <w:numPr>
          <w:ilvl w:val="0"/>
          <w:numId w:val="4"/>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Saving/Loading system</w:t>
      </w:r>
    </w:p>
    <w:p w14:paraId="74F5EC44" w14:textId="77777777" w:rsidR="00C6559A" w:rsidRPr="00C6559A" w:rsidRDefault="00C6559A" w:rsidP="00C6559A">
      <w:pPr>
        <w:numPr>
          <w:ilvl w:val="0"/>
          <w:numId w:val="4"/>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Character follows unless told to hold</w:t>
      </w:r>
    </w:p>
    <w:p w14:paraId="1975E21E" w14:textId="77777777" w:rsidR="00C6559A" w:rsidRPr="00C6559A" w:rsidRDefault="00C6559A" w:rsidP="00C6559A">
      <w:pPr>
        <w:numPr>
          <w:ilvl w:val="0"/>
          <w:numId w:val="4"/>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Character switching</w:t>
      </w:r>
    </w:p>
    <w:p w14:paraId="5A7064A6" w14:textId="77777777" w:rsidR="00C6559A" w:rsidRPr="00C6559A" w:rsidRDefault="00C6559A" w:rsidP="00C6559A">
      <w:pPr>
        <w:numPr>
          <w:ilvl w:val="0"/>
          <w:numId w:val="4"/>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Enemies present and detecting at a range and moving</w:t>
      </w:r>
    </w:p>
    <w:p w14:paraId="24D226A6" w14:textId="77777777" w:rsidR="00C6559A" w:rsidRPr="00C6559A" w:rsidRDefault="00C6559A" w:rsidP="00C6559A">
      <w:pPr>
        <w:numPr>
          <w:ilvl w:val="0"/>
          <w:numId w:val="4"/>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Begin adding in rough animations</w:t>
      </w:r>
    </w:p>
    <w:p w14:paraId="2D2168D3" w14:textId="77777777" w:rsidR="00C6559A" w:rsidRPr="00C6559A" w:rsidRDefault="00C6559A" w:rsidP="00C6559A">
      <w:pPr>
        <w:numPr>
          <w:ilvl w:val="0"/>
          <w:numId w:val="4"/>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Pause Menu</w:t>
      </w:r>
    </w:p>
    <w:p w14:paraId="75BF3B2B" w14:textId="77777777" w:rsidR="00C6559A" w:rsidRPr="00C6559A" w:rsidRDefault="00C6559A" w:rsidP="00C6559A">
      <w:pPr>
        <w:spacing w:before="100" w:beforeAutospacing="1" w:after="100" w:afterAutospacing="1"/>
        <w:rPr>
          <w:rFonts w:ascii="Times New Roman" w:hAnsi="Times New Roman" w:cs="Times New Roman"/>
        </w:rPr>
      </w:pPr>
      <w:r w:rsidRPr="00C6559A">
        <w:rPr>
          <w:rFonts w:ascii="Times New Roman" w:hAnsi="Times New Roman" w:cs="Times New Roman"/>
        </w:rPr>
        <w:t>Week 4:</w:t>
      </w:r>
    </w:p>
    <w:p w14:paraId="444DDCA1" w14:textId="77777777" w:rsidR="00C6559A" w:rsidRPr="00C6559A" w:rsidRDefault="00C6559A" w:rsidP="00C6559A">
      <w:pPr>
        <w:numPr>
          <w:ilvl w:val="0"/>
          <w:numId w:val="5"/>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Collision is functional</w:t>
      </w:r>
    </w:p>
    <w:p w14:paraId="7A15D7A3" w14:textId="77777777" w:rsidR="00C6559A" w:rsidRPr="00C6559A" w:rsidRDefault="00C6559A" w:rsidP="00C6559A">
      <w:pPr>
        <w:numPr>
          <w:ilvl w:val="0"/>
          <w:numId w:val="5"/>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Linking animations</w:t>
      </w:r>
    </w:p>
    <w:p w14:paraId="32FE8F89" w14:textId="77777777" w:rsidR="00C6559A" w:rsidRPr="00C6559A" w:rsidRDefault="00C6559A" w:rsidP="00C6559A">
      <w:pPr>
        <w:numPr>
          <w:ilvl w:val="0"/>
          <w:numId w:val="5"/>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Switches can be linked to certain types of environments</w:t>
      </w:r>
    </w:p>
    <w:p w14:paraId="6AD55668" w14:textId="77777777" w:rsidR="00C6559A" w:rsidRPr="00C6559A" w:rsidRDefault="00C6559A" w:rsidP="00C6559A">
      <w:pPr>
        <w:numPr>
          <w:ilvl w:val="0"/>
          <w:numId w:val="5"/>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Follow AI can sometimes detect when it cannot follow</w:t>
      </w:r>
    </w:p>
    <w:p w14:paraId="1560B33E" w14:textId="77777777" w:rsidR="00C6559A" w:rsidRPr="00C6559A" w:rsidRDefault="00C6559A" w:rsidP="00C6559A">
      <w:pPr>
        <w:numPr>
          <w:ilvl w:val="0"/>
          <w:numId w:val="5"/>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Health system</w:t>
      </w:r>
    </w:p>
    <w:p w14:paraId="39C914E2" w14:textId="77777777" w:rsidR="00C6559A" w:rsidRPr="00C6559A" w:rsidRDefault="00C6559A" w:rsidP="00C6559A">
      <w:pPr>
        <w:numPr>
          <w:ilvl w:val="0"/>
          <w:numId w:val="5"/>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Bear attacking</w:t>
      </w:r>
    </w:p>
    <w:p w14:paraId="72330741" w14:textId="77777777" w:rsidR="00C6559A" w:rsidRPr="00C6559A" w:rsidRDefault="00C6559A" w:rsidP="00C6559A">
      <w:pPr>
        <w:numPr>
          <w:ilvl w:val="0"/>
          <w:numId w:val="5"/>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 xml:space="preserve">Preliminary </w:t>
      </w:r>
      <w:proofErr w:type="spellStart"/>
      <w:r w:rsidRPr="00C6559A">
        <w:rPr>
          <w:rFonts w:ascii="Times New Roman" w:eastAsia="Times New Roman" w:hAnsi="Times New Roman" w:cs="Times New Roman"/>
        </w:rPr>
        <w:t>hookshot</w:t>
      </w:r>
      <w:proofErr w:type="spellEnd"/>
    </w:p>
    <w:p w14:paraId="2AAA2AB2" w14:textId="77777777" w:rsidR="00C6559A" w:rsidRPr="00C6559A" w:rsidRDefault="00C6559A" w:rsidP="00C6559A">
      <w:pPr>
        <w:spacing w:before="100" w:beforeAutospacing="1" w:after="100" w:afterAutospacing="1"/>
        <w:rPr>
          <w:rFonts w:ascii="Times New Roman" w:hAnsi="Times New Roman" w:cs="Times New Roman"/>
        </w:rPr>
      </w:pPr>
      <w:r w:rsidRPr="00C6559A">
        <w:rPr>
          <w:rFonts w:ascii="Times New Roman" w:hAnsi="Times New Roman" w:cs="Times New Roman"/>
        </w:rPr>
        <w:t>Week 5:</w:t>
      </w:r>
    </w:p>
    <w:p w14:paraId="5D34BFA9" w14:textId="77777777" w:rsidR="00C6559A" w:rsidRPr="00C6559A" w:rsidRDefault="00C6559A" w:rsidP="00C6559A">
      <w:pPr>
        <w:numPr>
          <w:ilvl w:val="0"/>
          <w:numId w:val="6"/>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Checkpoints</w:t>
      </w:r>
    </w:p>
    <w:p w14:paraId="4BA99DCC" w14:textId="77777777" w:rsidR="00C6559A" w:rsidRPr="00C6559A" w:rsidRDefault="00C6559A" w:rsidP="00C6559A">
      <w:pPr>
        <w:numPr>
          <w:ilvl w:val="0"/>
          <w:numId w:val="6"/>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HUD system</w:t>
      </w:r>
    </w:p>
    <w:p w14:paraId="45176810" w14:textId="77777777" w:rsidR="00C6559A" w:rsidRPr="00C6559A" w:rsidRDefault="00C6559A" w:rsidP="00C6559A">
      <w:pPr>
        <w:numPr>
          <w:ilvl w:val="0"/>
          <w:numId w:val="6"/>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 xml:space="preserve">All types of </w:t>
      </w:r>
      <w:proofErr w:type="spellStart"/>
      <w:r w:rsidRPr="00C6559A">
        <w:rPr>
          <w:rFonts w:ascii="Times New Roman" w:eastAsia="Times New Roman" w:hAnsi="Times New Roman" w:cs="Times New Roman"/>
        </w:rPr>
        <w:t>hookshot</w:t>
      </w:r>
      <w:proofErr w:type="spellEnd"/>
      <w:r w:rsidRPr="00C6559A">
        <w:rPr>
          <w:rFonts w:ascii="Times New Roman" w:eastAsia="Times New Roman" w:hAnsi="Times New Roman" w:cs="Times New Roman"/>
        </w:rPr>
        <w:t xml:space="preserve"> independently</w:t>
      </w:r>
    </w:p>
    <w:p w14:paraId="2DFFF632" w14:textId="77777777" w:rsidR="00C6559A" w:rsidRPr="00C6559A" w:rsidRDefault="00C6559A" w:rsidP="00C6559A">
      <w:pPr>
        <w:numPr>
          <w:ilvl w:val="0"/>
          <w:numId w:val="6"/>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Bear charge</w:t>
      </w:r>
    </w:p>
    <w:p w14:paraId="4F94A179" w14:textId="77777777" w:rsidR="00C6559A" w:rsidRPr="00C6559A" w:rsidRDefault="00C6559A" w:rsidP="00C6559A">
      <w:pPr>
        <w:numPr>
          <w:ilvl w:val="0"/>
          <w:numId w:val="6"/>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Sneak</w:t>
      </w:r>
    </w:p>
    <w:p w14:paraId="14037979" w14:textId="77777777" w:rsidR="00C6559A" w:rsidRPr="00C6559A" w:rsidRDefault="00C6559A" w:rsidP="00C6559A">
      <w:pPr>
        <w:numPr>
          <w:ilvl w:val="0"/>
          <w:numId w:val="6"/>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Enemy AI complete without fine-tuning</w:t>
      </w:r>
    </w:p>
    <w:p w14:paraId="6457DA9E" w14:textId="77777777" w:rsidR="00C6559A" w:rsidRPr="00C6559A" w:rsidRDefault="00C6559A" w:rsidP="00C6559A">
      <w:pPr>
        <w:spacing w:before="100" w:beforeAutospacing="1" w:after="100" w:afterAutospacing="1"/>
        <w:rPr>
          <w:rFonts w:ascii="Times New Roman" w:hAnsi="Times New Roman" w:cs="Times New Roman"/>
        </w:rPr>
      </w:pPr>
      <w:r w:rsidRPr="00C6559A">
        <w:rPr>
          <w:rFonts w:ascii="Times New Roman" w:hAnsi="Times New Roman" w:cs="Times New Roman"/>
        </w:rPr>
        <w:t>Week 6:</w:t>
      </w:r>
    </w:p>
    <w:p w14:paraId="196ABA10" w14:textId="77777777" w:rsidR="00C6559A" w:rsidRPr="00C6559A" w:rsidRDefault="00C6559A" w:rsidP="00C6559A">
      <w:pPr>
        <w:numPr>
          <w:ilvl w:val="0"/>
          <w:numId w:val="7"/>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All animations imported</w:t>
      </w:r>
    </w:p>
    <w:p w14:paraId="2E70C969" w14:textId="77777777" w:rsidR="00C6559A" w:rsidRPr="00C6559A" w:rsidRDefault="00C6559A" w:rsidP="00C6559A">
      <w:pPr>
        <w:numPr>
          <w:ilvl w:val="0"/>
          <w:numId w:val="7"/>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All animations smoothly transition</w:t>
      </w:r>
    </w:p>
    <w:p w14:paraId="37EB9391" w14:textId="77777777" w:rsidR="00C6559A" w:rsidRPr="00C6559A" w:rsidRDefault="00C6559A" w:rsidP="00C6559A">
      <w:pPr>
        <w:numPr>
          <w:ilvl w:val="0"/>
          <w:numId w:val="7"/>
        </w:numPr>
        <w:spacing w:before="100" w:beforeAutospacing="1" w:after="100" w:afterAutospacing="1"/>
        <w:rPr>
          <w:rFonts w:ascii="Times New Roman" w:eastAsia="Times New Roman" w:hAnsi="Times New Roman" w:cs="Times New Roman"/>
        </w:rPr>
      </w:pPr>
      <w:proofErr w:type="spellStart"/>
      <w:r w:rsidRPr="00C6559A">
        <w:rPr>
          <w:rFonts w:ascii="Times New Roman" w:eastAsia="Times New Roman" w:hAnsi="Times New Roman" w:cs="Times New Roman"/>
        </w:rPr>
        <w:t>Hookshot</w:t>
      </w:r>
      <w:proofErr w:type="spellEnd"/>
      <w:r w:rsidRPr="00C6559A">
        <w:rPr>
          <w:rFonts w:ascii="Times New Roman" w:eastAsia="Times New Roman" w:hAnsi="Times New Roman" w:cs="Times New Roman"/>
        </w:rPr>
        <w:t xml:space="preserve"> toggling and choosing correct destination</w:t>
      </w:r>
    </w:p>
    <w:p w14:paraId="6388F405" w14:textId="77777777" w:rsidR="00C6559A" w:rsidRPr="00C6559A" w:rsidRDefault="00C6559A" w:rsidP="00C6559A">
      <w:pPr>
        <w:numPr>
          <w:ilvl w:val="0"/>
          <w:numId w:val="7"/>
        </w:numPr>
        <w:spacing w:before="100" w:beforeAutospacing="1" w:after="100" w:afterAutospacing="1"/>
        <w:rPr>
          <w:rFonts w:ascii="Times New Roman" w:eastAsia="Times New Roman" w:hAnsi="Times New Roman" w:cs="Times New Roman"/>
        </w:rPr>
      </w:pPr>
      <w:proofErr w:type="spellStart"/>
      <w:r w:rsidRPr="00C6559A">
        <w:rPr>
          <w:rFonts w:ascii="Times New Roman" w:eastAsia="Times New Roman" w:hAnsi="Times New Roman" w:cs="Times New Roman"/>
        </w:rPr>
        <w:t>Hookshot</w:t>
      </w:r>
      <w:proofErr w:type="spellEnd"/>
      <w:r w:rsidRPr="00C6559A">
        <w:rPr>
          <w:rFonts w:ascii="Times New Roman" w:eastAsia="Times New Roman" w:hAnsi="Times New Roman" w:cs="Times New Roman"/>
        </w:rPr>
        <w:t xml:space="preserve"> rope</w:t>
      </w:r>
    </w:p>
    <w:p w14:paraId="1806558F" w14:textId="77777777" w:rsidR="00C6559A" w:rsidRPr="00C6559A" w:rsidRDefault="00C6559A" w:rsidP="00C6559A">
      <w:pPr>
        <w:numPr>
          <w:ilvl w:val="0"/>
          <w:numId w:val="7"/>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Menu animations</w:t>
      </w:r>
    </w:p>
    <w:p w14:paraId="460D1E73" w14:textId="77777777" w:rsidR="00C6559A" w:rsidRPr="00C6559A" w:rsidRDefault="00C6559A" w:rsidP="00C6559A">
      <w:pPr>
        <w:numPr>
          <w:ilvl w:val="0"/>
          <w:numId w:val="7"/>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 xml:space="preserve">Marker when </w:t>
      </w:r>
      <w:proofErr w:type="gramStart"/>
      <w:r w:rsidRPr="00C6559A">
        <w:rPr>
          <w:rFonts w:ascii="Times New Roman" w:eastAsia="Times New Roman" w:hAnsi="Times New Roman" w:cs="Times New Roman"/>
        </w:rPr>
        <w:t>other</w:t>
      </w:r>
      <w:proofErr w:type="gramEnd"/>
      <w:r w:rsidRPr="00C6559A">
        <w:rPr>
          <w:rFonts w:ascii="Times New Roman" w:eastAsia="Times New Roman" w:hAnsi="Times New Roman" w:cs="Times New Roman"/>
        </w:rPr>
        <w:t xml:space="preserve"> avatar is on other screen</w:t>
      </w:r>
    </w:p>
    <w:p w14:paraId="0055F0E8" w14:textId="77777777" w:rsidR="00C6559A" w:rsidRPr="00C6559A" w:rsidRDefault="00C6559A" w:rsidP="00C6559A">
      <w:pPr>
        <w:numPr>
          <w:ilvl w:val="0"/>
          <w:numId w:val="7"/>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 xml:space="preserve">Toggling characters when on </w:t>
      </w:r>
      <w:proofErr w:type="gramStart"/>
      <w:r w:rsidRPr="00C6559A">
        <w:rPr>
          <w:rFonts w:ascii="Times New Roman" w:eastAsia="Times New Roman" w:hAnsi="Times New Roman" w:cs="Times New Roman"/>
        </w:rPr>
        <w:t>other</w:t>
      </w:r>
      <w:proofErr w:type="gramEnd"/>
      <w:r w:rsidRPr="00C6559A">
        <w:rPr>
          <w:rFonts w:ascii="Times New Roman" w:eastAsia="Times New Roman" w:hAnsi="Times New Roman" w:cs="Times New Roman"/>
        </w:rPr>
        <w:t xml:space="preserve"> screen</w:t>
      </w:r>
    </w:p>
    <w:p w14:paraId="7C07A08F" w14:textId="77777777" w:rsidR="00C6559A" w:rsidRPr="00C6559A" w:rsidRDefault="00C6559A" w:rsidP="00C6559A">
      <w:pPr>
        <w:spacing w:before="100" w:beforeAutospacing="1" w:after="100" w:afterAutospacing="1"/>
        <w:rPr>
          <w:rFonts w:ascii="Times New Roman" w:hAnsi="Times New Roman" w:cs="Times New Roman"/>
        </w:rPr>
      </w:pPr>
      <w:r w:rsidRPr="00C6559A">
        <w:rPr>
          <w:rFonts w:ascii="Times New Roman" w:hAnsi="Times New Roman" w:cs="Times New Roman"/>
        </w:rPr>
        <w:t>Week 7:</w:t>
      </w:r>
    </w:p>
    <w:p w14:paraId="4BA79B91" w14:textId="77777777" w:rsidR="00C6559A" w:rsidRPr="00C6559A" w:rsidRDefault="00C6559A" w:rsidP="00C6559A">
      <w:pPr>
        <w:numPr>
          <w:ilvl w:val="0"/>
          <w:numId w:val="8"/>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Saving completed levels and not reloading them as they are</w:t>
      </w:r>
    </w:p>
    <w:p w14:paraId="7807D713" w14:textId="77777777" w:rsidR="00C6559A" w:rsidRPr="00C6559A" w:rsidRDefault="00C6559A" w:rsidP="00C6559A">
      <w:pPr>
        <w:numPr>
          <w:ilvl w:val="0"/>
          <w:numId w:val="8"/>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Ability cooldowns</w:t>
      </w:r>
    </w:p>
    <w:p w14:paraId="5FD2E617" w14:textId="77777777" w:rsidR="00C6559A" w:rsidRPr="00C6559A" w:rsidRDefault="00C6559A" w:rsidP="00C6559A">
      <w:pPr>
        <w:numPr>
          <w:ilvl w:val="0"/>
          <w:numId w:val="8"/>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Locking out switching on ability use</w:t>
      </w:r>
    </w:p>
    <w:p w14:paraId="38D1F9AA" w14:textId="77777777" w:rsidR="00C6559A" w:rsidRPr="00C6559A" w:rsidRDefault="00C6559A" w:rsidP="00C6559A">
      <w:pPr>
        <w:numPr>
          <w:ilvl w:val="0"/>
          <w:numId w:val="8"/>
        </w:numPr>
        <w:spacing w:before="100" w:beforeAutospacing="1" w:after="100" w:afterAutospacing="1"/>
        <w:rPr>
          <w:rFonts w:ascii="Times New Roman" w:eastAsia="Times New Roman" w:hAnsi="Times New Roman" w:cs="Times New Roman"/>
        </w:rPr>
      </w:pPr>
      <w:r w:rsidRPr="00C6559A">
        <w:rPr>
          <w:rFonts w:ascii="Times New Roman" w:eastAsia="Times New Roman" w:hAnsi="Times New Roman" w:cs="Times New Roman"/>
        </w:rPr>
        <w:t xml:space="preserve">World </w:t>
      </w:r>
      <w:commentRangeStart w:id="0"/>
      <w:r w:rsidRPr="00C6559A">
        <w:rPr>
          <w:rFonts w:ascii="Times New Roman" w:eastAsia="Times New Roman" w:hAnsi="Times New Roman" w:cs="Times New Roman"/>
        </w:rPr>
        <w:t>select</w:t>
      </w:r>
      <w:commentRangeEnd w:id="0"/>
      <w:r w:rsidR="002D3D08">
        <w:rPr>
          <w:rStyle w:val="CommentReference"/>
        </w:rPr>
        <w:commentReference w:id="0"/>
      </w:r>
    </w:p>
    <w:p w14:paraId="6A63CB84" w14:textId="77777777" w:rsidR="00C6559A" w:rsidRPr="00C6559A" w:rsidRDefault="00C6559A" w:rsidP="00C6559A">
      <w:pPr>
        <w:spacing w:before="100" w:beforeAutospacing="1" w:after="100" w:afterAutospacing="1"/>
        <w:rPr>
          <w:rFonts w:ascii="Times New Roman" w:hAnsi="Times New Roman" w:cs="Times New Roman"/>
        </w:rPr>
      </w:pPr>
      <w:r w:rsidRPr="00C6559A">
        <w:rPr>
          <w:rFonts w:ascii="Times New Roman" w:hAnsi="Times New Roman" w:cs="Times New Roman"/>
        </w:rPr>
        <w:t xml:space="preserve">Understanding the importance of testing our game early and often, we have allocated time for playtesting throughout the semester. For more details on the abilities we will be tackling in our sprints, please see our </w:t>
      </w:r>
      <w:commentRangeStart w:id="2"/>
      <w:r w:rsidR="002D3D08">
        <w:fldChar w:fldCharType="begin"/>
      </w:r>
      <w:r w:rsidR="002D3D08">
        <w:instrText xml:space="preserve"> HYPERLINK "https://github.com/sashadmitrieva96/cyberwitch/blob/master/docs</w:instrText>
      </w:r>
      <w:r w:rsidR="002D3D08">
        <w:instrText xml:space="preserve">/requirements-specifications.md" </w:instrText>
      </w:r>
      <w:r w:rsidR="002D3D08">
        <w:fldChar w:fldCharType="separate"/>
      </w:r>
      <w:r w:rsidRPr="00C6559A">
        <w:rPr>
          <w:rFonts w:ascii="Times New Roman" w:hAnsi="Times New Roman" w:cs="Times New Roman"/>
          <w:color w:val="0000FF"/>
          <w:u w:val="single"/>
        </w:rPr>
        <w:t>Requirements Specifications Document.</w:t>
      </w:r>
      <w:r w:rsidR="002D3D08">
        <w:rPr>
          <w:rFonts w:ascii="Times New Roman" w:hAnsi="Times New Roman" w:cs="Times New Roman"/>
          <w:color w:val="0000FF"/>
          <w:u w:val="single"/>
        </w:rPr>
        <w:fldChar w:fldCharType="end"/>
      </w:r>
      <w:commentRangeEnd w:id="2"/>
      <w:r w:rsidR="002D3D08">
        <w:rPr>
          <w:rStyle w:val="CommentReference"/>
        </w:rPr>
        <w:commentReference w:id="2"/>
      </w:r>
    </w:p>
    <w:p w14:paraId="11838237" w14:textId="77777777" w:rsidR="00C6559A" w:rsidRPr="00C6559A" w:rsidRDefault="00C6559A" w:rsidP="00C6559A">
      <w:pPr>
        <w:spacing w:before="100" w:beforeAutospacing="1" w:after="100" w:afterAutospacing="1"/>
        <w:outlineLvl w:val="1"/>
        <w:rPr>
          <w:rFonts w:ascii="Times New Roman" w:eastAsia="Times New Roman" w:hAnsi="Times New Roman" w:cs="Times New Roman"/>
          <w:b/>
          <w:bCs/>
          <w:sz w:val="36"/>
          <w:szCs w:val="36"/>
        </w:rPr>
      </w:pPr>
      <w:r w:rsidRPr="00C6559A">
        <w:rPr>
          <w:rFonts w:ascii="Times New Roman" w:eastAsia="Times New Roman" w:hAnsi="Times New Roman" w:cs="Times New Roman"/>
          <w:b/>
          <w:bCs/>
          <w:sz w:val="36"/>
          <w:szCs w:val="36"/>
        </w:rPr>
        <w:t>4.4.1 PERT / GANTT Chart</w:t>
      </w:r>
    </w:p>
    <w:p w14:paraId="7D2723BC" w14:textId="77777777" w:rsidR="00C6559A" w:rsidRPr="00C6559A" w:rsidRDefault="00C6559A" w:rsidP="00C6559A">
      <w:pPr>
        <w:spacing w:before="100" w:beforeAutospacing="1" w:after="100" w:afterAutospacing="1"/>
        <w:rPr>
          <w:rFonts w:ascii="Times New Roman" w:hAnsi="Times New Roman" w:cs="Times New Roman"/>
        </w:rPr>
      </w:pPr>
      <w:r w:rsidRPr="00C6559A">
        <w:rPr>
          <w:rFonts w:ascii="Times New Roman" w:hAnsi="Times New Roman" w:cs="Times New Roman"/>
        </w:rPr>
        <w:t>The GANTT Chart provides a visual representation of the pacing we are expecting to follow in programming each of these uniqu</w:t>
      </w:r>
      <w:r w:rsidRPr="00C6559A">
        <w:rPr>
          <w:rFonts w:ascii="Times New Roman" w:hAnsi="Times New Roman" w:cs="Times New Roman"/>
        </w:rPr>
        <w:t>e features into the game.</w:t>
      </w:r>
    </w:p>
    <w:p w14:paraId="6192E67F" w14:textId="16C3F9BA" w:rsidR="00C6559A" w:rsidRPr="00C6559A" w:rsidRDefault="00C6559A" w:rsidP="00C6559A">
      <w:pPr>
        <w:spacing w:before="100" w:beforeAutospacing="1" w:after="100" w:afterAutospacing="1"/>
        <w:rPr>
          <w:rFonts w:ascii="Times New Roman" w:hAnsi="Times New Roman" w:cs="Times New Roman"/>
        </w:rPr>
      </w:pPr>
      <w:r w:rsidRPr="00C6559A">
        <w:rPr>
          <w:rFonts w:ascii="Times New Roman" w:hAnsi="Times New Roman" w:cs="Times New Roman"/>
          <w:noProof/>
          <w:color w:val="0000FF"/>
        </w:rPr>
        <w:drawing>
          <wp:inline distT="0" distB="0" distL="0" distR="0" wp14:anchorId="357EA237" wp14:editId="480C3116">
            <wp:extent cx="11542115" cy="2877588"/>
            <wp:effectExtent l="0" t="0" r="0" b="0"/>
            <wp:docPr id="1" name="Picture 1" descr="ANTT Char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T Char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86" cy="2897152"/>
                    </a:xfrm>
                    <a:prstGeom prst="rect">
                      <a:avLst/>
                    </a:prstGeom>
                    <a:noFill/>
                    <a:ln>
                      <a:noFill/>
                    </a:ln>
                  </pic:spPr>
                </pic:pic>
              </a:graphicData>
            </a:graphic>
          </wp:inline>
        </w:drawing>
      </w:r>
    </w:p>
    <w:p w14:paraId="5BA17213" w14:textId="77777777" w:rsidR="00C6559A" w:rsidRPr="00C6559A" w:rsidRDefault="00C6559A" w:rsidP="00C6559A">
      <w:pPr>
        <w:spacing w:before="100" w:beforeAutospacing="1" w:after="100" w:afterAutospacing="1"/>
        <w:outlineLvl w:val="1"/>
        <w:rPr>
          <w:rFonts w:ascii="Times New Roman" w:eastAsia="Times New Roman" w:hAnsi="Times New Roman" w:cs="Times New Roman"/>
          <w:b/>
          <w:bCs/>
          <w:sz w:val="36"/>
          <w:szCs w:val="36"/>
        </w:rPr>
      </w:pPr>
      <w:r w:rsidRPr="00C6559A">
        <w:rPr>
          <w:rFonts w:ascii="Times New Roman" w:eastAsia="Times New Roman" w:hAnsi="Times New Roman" w:cs="Times New Roman"/>
          <w:b/>
          <w:bCs/>
          <w:sz w:val="36"/>
          <w:szCs w:val="36"/>
        </w:rPr>
        <w:t>4.4.2 Task / Resource Table</w:t>
      </w:r>
    </w:p>
    <w:p w14:paraId="5BA217DF" w14:textId="77777777" w:rsidR="00C6559A" w:rsidRPr="00C6559A" w:rsidRDefault="00C6559A" w:rsidP="00C6559A">
      <w:pPr>
        <w:spacing w:before="100" w:beforeAutospacing="1" w:after="100" w:afterAutospacing="1"/>
        <w:rPr>
          <w:rFonts w:ascii="Times New Roman" w:hAnsi="Times New Roman" w:cs="Times New Roman"/>
        </w:rPr>
      </w:pPr>
      <w:r w:rsidRPr="00C6559A">
        <w:rPr>
          <w:rFonts w:ascii="Times New Roman" w:hAnsi="Times New Roman" w:cs="Times New Roman"/>
        </w:rPr>
        <w:t xml:space="preserve">All of the programming for Heartwired will be done in the Unreal Engine Blueprints </w:t>
      </w:r>
      <w:commentRangeStart w:id="3"/>
      <w:r w:rsidRPr="00C6559A">
        <w:rPr>
          <w:rFonts w:ascii="Times New Roman" w:hAnsi="Times New Roman" w:cs="Times New Roman"/>
        </w:rPr>
        <w:t>system</w:t>
      </w:r>
      <w:commentRangeEnd w:id="3"/>
      <w:r w:rsidR="002D3D08">
        <w:rPr>
          <w:rStyle w:val="CommentReference"/>
        </w:rPr>
        <w:commentReference w:id="3"/>
      </w:r>
      <w:r w:rsidRPr="00C6559A">
        <w:rPr>
          <w:rFonts w:ascii="Times New Roman" w:hAnsi="Times New Roman" w:cs="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2"/>
        <w:gridCol w:w="1334"/>
        <w:gridCol w:w="1788"/>
      </w:tblGrid>
      <w:tr w:rsidR="00C6559A" w:rsidRPr="00C6559A" w14:paraId="412788D5" w14:textId="77777777" w:rsidTr="00C6559A">
        <w:trPr>
          <w:tblHeader/>
          <w:tblCellSpacing w:w="15" w:type="dxa"/>
        </w:trPr>
        <w:tc>
          <w:tcPr>
            <w:tcW w:w="0" w:type="auto"/>
            <w:vAlign w:val="center"/>
            <w:hideMark/>
          </w:tcPr>
          <w:p w14:paraId="747A9F19" w14:textId="77777777" w:rsidR="00C6559A" w:rsidRPr="00C6559A" w:rsidRDefault="00C6559A" w:rsidP="00C6559A">
            <w:pPr>
              <w:jc w:val="center"/>
              <w:rPr>
                <w:rFonts w:ascii="Times New Roman" w:eastAsia="Times New Roman" w:hAnsi="Times New Roman" w:cs="Times New Roman"/>
                <w:b/>
                <w:bCs/>
              </w:rPr>
            </w:pPr>
            <w:r w:rsidRPr="00C6559A">
              <w:rPr>
                <w:rFonts w:ascii="Times New Roman" w:eastAsia="Times New Roman" w:hAnsi="Times New Roman" w:cs="Times New Roman"/>
                <w:b/>
                <w:bCs/>
              </w:rPr>
              <w:t>Task</w:t>
            </w:r>
          </w:p>
        </w:tc>
        <w:tc>
          <w:tcPr>
            <w:tcW w:w="0" w:type="auto"/>
            <w:vAlign w:val="center"/>
            <w:hideMark/>
          </w:tcPr>
          <w:p w14:paraId="1F36812A" w14:textId="77777777" w:rsidR="00C6559A" w:rsidRPr="00C6559A" w:rsidRDefault="00C6559A" w:rsidP="00C6559A">
            <w:pPr>
              <w:jc w:val="center"/>
              <w:rPr>
                <w:rFonts w:ascii="Times New Roman" w:eastAsia="Times New Roman" w:hAnsi="Times New Roman" w:cs="Times New Roman"/>
                <w:b/>
                <w:bCs/>
              </w:rPr>
            </w:pPr>
            <w:r w:rsidRPr="00C6559A">
              <w:rPr>
                <w:rFonts w:ascii="Times New Roman" w:eastAsia="Times New Roman" w:hAnsi="Times New Roman" w:cs="Times New Roman"/>
                <w:b/>
                <w:bCs/>
              </w:rPr>
              <w:t>Hardware</w:t>
            </w:r>
          </w:p>
        </w:tc>
        <w:tc>
          <w:tcPr>
            <w:tcW w:w="0" w:type="auto"/>
            <w:vAlign w:val="center"/>
            <w:hideMark/>
          </w:tcPr>
          <w:p w14:paraId="0905DE23" w14:textId="77777777" w:rsidR="00C6559A" w:rsidRPr="00C6559A" w:rsidRDefault="00C6559A" w:rsidP="00C6559A">
            <w:pPr>
              <w:jc w:val="center"/>
              <w:rPr>
                <w:rFonts w:ascii="Times New Roman" w:eastAsia="Times New Roman" w:hAnsi="Times New Roman" w:cs="Times New Roman"/>
                <w:b/>
                <w:bCs/>
              </w:rPr>
            </w:pPr>
            <w:r w:rsidRPr="00C6559A">
              <w:rPr>
                <w:rFonts w:ascii="Times New Roman" w:eastAsia="Times New Roman" w:hAnsi="Times New Roman" w:cs="Times New Roman"/>
                <w:b/>
                <w:bCs/>
              </w:rPr>
              <w:t>Software</w:t>
            </w:r>
          </w:p>
        </w:tc>
      </w:tr>
      <w:tr w:rsidR="00C6559A" w:rsidRPr="00C6559A" w14:paraId="27B6CF22" w14:textId="77777777" w:rsidTr="00C6559A">
        <w:trPr>
          <w:tblCellSpacing w:w="15" w:type="dxa"/>
        </w:trPr>
        <w:tc>
          <w:tcPr>
            <w:tcW w:w="0" w:type="auto"/>
            <w:vAlign w:val="center"/>
            <w:hideMark/>
          </w:tcPr>
          <w:p w14:paraId="24B91BFD"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Platforming Movement</w:t>
            </w:r>
          </w:p>
        </w:tc>
        <w:tc>
          <w:tcPr>
            <w:tcW w:w="0" w:type="auto"/>
            <w:vAlign w:val="center"/>
            <w:hideMark/>
          </w:tcPr>
          <w:p w14:paraId="6C736CC2"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Windows PC</w:t>
            </w:r>
          </w:p>
        </w:tc>
        <w:tc>
          <w:tcPr>
            <w:tcW w:w="0" w:type="auto"/>
            <w:vAlign w:val="center"/>
            <w:hideMark/>
          </w:tcPr>
          <w:p w14:paraId="232042FE"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Unreal Blueprints</w:t>
            </w:r>
          </w:p>
        </w:tc>
      </w:tr>
      <w:tr w:rsidR="00C6559A" w:rsidRPr="00C6559A" w14:paraId="2CA0A60E" w14:textId="77777777" w:rsidTr="00C6559A">
        <w:trPr>
          <w:tblCellSpacing w:w="15" w:type="dxa"/>
        </w:trPr>
        <w:tc>
          <w:tcPr>
            <w:tcW w:w="0" w:type="auto"/>
            <w:vAlign w:val="center"/>
            <w:hideMark/>
          </w:tcPr>
          <w:p w14:paraId="2B35226B"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Switching</w:t>
            </w:r>
          </w:p>
        </w:tc>
        <w:tc>
          <w:tcPr>
            <w:tcW w:w="0" w:type="auto"/>
            <w:vAlign w:val="center"/>
            <w:hideMark/>
          </w:tcPr>
          <w:p w14:paraId="30763F42"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Windows PC</w:t>
            </w:r>
          </w:p>
        </w:tc>
        <w:tc>
          <w:tcPr>
            <w:tcW w:w="0" w:type="auto"/>
            <w:vAlign w:val="center"/>
            <w:hideMark/>
          </w:tcPr>
          <w:p w14:paraId="43659F64"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Unreal Blueprints</w:t>
            </w:r>
          </w:p>
        </w:tc>
      </w:tr>
      <w:tr w:rsidR="00C6559A" w:rsidRPr="00C6559A" w14:paraId="64025B45" w14:textId="77777777" w:rsidTr="00C6559A">
        <w:trPr>
          <w:tblCellSpacing w:w="15" w:type="dxa"/>
        </w:trPr>
        <w:tc>
          <w:tcPr>
            <w:tcW w:w="0" w:type="auto"/>
            <w:vAlign w:val="center"/>
            <w:hideMark/>
          </w:tcPr>
          <w:p w14:paraId="2A0F420D"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Follow AI</w:t>
            </w:r>
          </w:p>
        </w:tc>
        <w:tc>
          <w:tcPr>
            <w:tcW w:w="0" w:type="auto"/>
            <w:vAlign w:val="center"/>
            <w:hideMark/>
          </w:tcPr>
          <w:p w14:paraId="2665B3D5"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Windows PC</w:t>
            </w:r>
          </w:p>
        </w:tc>
        <w:tc>
          <w:tcPr>
            <w:tcW w:w="0" w:type="auto"/>
            <w:vAlign w:val="center"/>
            <w:hideMark/>
          </w:tcPr>
          <w:p w14:paraId="26B0B451"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Unreal Blueprints</w:t>
            </w:r>
          </w:p>
        </w:tc>
      </w:tr>
      <w:tr w:rsidR="00C6559A" w:rsidRPr="00C6559A" w14:paraId="53A4C5B1" w14:textId="77777777" w:rsidTr="00C6559A">
        <w:trPr>
          <w:tblCellSpacing w:w="15" w:type="dxa"/>
        </w:trPr>
        <w:tc>
          <w:tcPr>
            <w:tcW w:w="0" w:type="auto"/>
            <w:vAlign w:val="center"/>
            <w:hideMark/>
          </w:tcPr>
          <w:p w14:paraId="497449B9" w14:textId="77777777" w:rsidR="00C6559A" w:rsidRPr="00C6559A" w:rsidRDefault="00C6559A" w:rsidP="00C6559A">
            <w:pPr>
              <w:rPr>
                <w:rFonts w:ascii="Times New Roman" w:eastAsia="Times New Roman" w:hAnsi="Times New Roman" w:cs="Times New Roman"/>
              </w:rPr>
            </w:pPr>
            <w:proofErr w:type="spellStart"/>
            <w:r w:rsidRPr="00C6559A">
              <w:rPr>
                <w:rFonts w:ascii="Times New Roman" w:eastAsia="Times New Roman" w:hAnsi="Times New Roman" w:cs="Times New Roman"/>
              </w:rPr>
              <w:t>Taliah</w:t>
            </w:r>
            <w:proofErr w:type="spellEnd"/>
            <w:r w:rsidRPr="00C6559A">
              <w:rPr>
                <w:rFonts w:ascii="Times New Roman" w:eastAsia="Times New Roman" w:hAnsi="Times New Roman" w:cs="Times New Roman"/>
              </w:rPr>
              <w:t xml:space="preserve"> Abilities</w:t>
            </w:r>
          </w:p>
        </w:tc>
        <w:tc>
          <w:tcPr>
            <w:tcW w:w="0" w:type="auto"/>
            <w:vAlign w:val="center"/>
            <w:hideMark/>
          </w:tcPr>
          <w:p w14:paraId="0D3D0804"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Windows PC</w:t>
            </w:r>
          </w:p>
        </w:tc>
        <w:tc>
          <w:tcPr>
            <w:tcW w:w="0" w:type="auto"/>
            <w:vAlign w:val="center"/>
            <w:hideMark/>
          </w:tcPr>
          <w:p w14:paraId="796931B4"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Unreal Blueprints</w:t>
            </w:r>
          </w:p>
        </w:tc>
      </w:tr>
      <w:tr w:rsidR="00C6559A" w:rsidRPr="00C6559A" w14:paraId="4889904F" w14:textId="77777777" w:rsidTr="00C6559A">
        <w:trPr>
          <w:tblCellSpacing w:w="15" w:type="dxa"/>
        </w:trPr>
        <w:tc>
          <w:tcPr>
            <w:tcW w:w="0" w:type="auto"/>
            <w:vAlign w:val="center"/>
            <w:hideMark/>
          </w:tcPr>
          <w:p w14:paraId="73410884"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B.E.A.R. Abilities</w:t>
            </w:r>
          </w:p>
        </w:tc>
        <w:tc>
          <w:tcPr>
            <w:tcW w:w="0" w:type="auto"/>
            <w:vAlign w:val="center"/>
            <w:hideMark/>
          </w:tcPr>
          <w:p w14:paraId="20F09B67"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Windows PC</w:t>
            </w:r>
          </w:p>
        </w:tc>
        <w:tc>
          <w:tcPr>
            <w:tcW w:w="0" w:type="auto"/>
            <w:vAlign w:val="center"/>
            <w:hideMark/>
          </w:tcPr>
          <w:p w14:paraId="4986842D"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Unreal Blueprints</w:t>
            </w:r>
          </w:p>
        </w:tc>
      </w:tr>
      <w:tr w:rsidR="00C6559A" w:rsidRPr="00C6559A" w14:paraId="3A95572E" w14:textId="77777777" w:rsidTr="00C6559A">
        <w:trPr>
          <w:tblCellSpacing w:w="15" w:type="dxa"/>
        </w:trPr>
        <w:tc>
          <w:tcPr>
            <w:tcW w:w="0" w:type="auto"/>
            <w:vAlign w:val="center"/>
            <w:hideMark/>
          </w:tcPr>
          <w:p w14:paraId="6071F7FF"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Enemy AI</w:t>
            </w:r>
          </w:p>
        </w:tc>
        <w:tc>
          <w:tcPr>
            <w:tcW w:w="0" w:type="auto"/>
            <w:vAlign w:val="center"/>
            <w:hideMark/>
          </w:tcPr>
          <w:p w14:paraId="0F43CE8D"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Windows PC</w:t>
            </w:r>
          </w:p>
        </w:tc>
        <w:tc>
          <w:tcPr>
            <w:tcW w:w="0" w:type="auto"/>
            <w:vAlign w:val="center"/>
            <w:hideMark/>
          </w:tcPr>
          <w:p w14:paraId="3757B3B1"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Unreal Blueprints</w:t>
            </w:r>
          </w:p>
        </w:tc>
      </w:tr>
      <w:tr w:rsidR="00C6559A" w:rsidRPr="00C6559A" w14:paraId="6379CD7E" w14:textId="77777777" w:rsidTr="00C6559A">
        <w:trPr>
          <w:tblCellSpacing w:w="15" w:type="dxa"/>
        </w:trPr>
        <w:tc>
          <w:tcPr>
            <w:tcW w:w="0" w:type="auto"/>
            <w:vAlign w:val="center"/>
            <w:hideMark/>
          </w:tcPr>
          <w:p w14:paraId="0E3E5D4D"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Health</w:t>
            </w:r>
          </w:p>
        </w:tc>
        <w:tc>
          <w:tcPr>
            <w:tcW w:w="0" w:type="auto"/>
            <w:vAlign w:val="center"/>
            <w:hideMark/>
          </w:tcPr>
          <w:p w14:paraId="098E016F"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Windows PC</w:t>
            </w:r>
          </w:p>
        </w:tc>
        <w:tc>
          <w:tcPr>
            <w:tcW w:w="0" w:type="auto"/>
            <w:vAlign w:val="center"/>
            <w:hideMark/>
          </w:tcPr>
          <w:p w14:paraId="27D9A41E"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Unreal Blueprints</w:t>
            </w:r>
          </w:p>
        </w:tc>
      </w:tr>
      <w:tr w:rsidR="00C6559A" w:rsidRPr="00C6559A" w14:paraId="473FCF21" w14:textId="77777777" w:rsidTr="00C6559A">
        <w:trPr>
          <w:tblCellSpacing w:w="15" w:type="dxa"/>
        </w:trPr>
        <w:tc>
          <w:tcPr>
            <w:tcW w:w="0" w:type="auto"/>
            <w:vAlign w:val="center"/>
            <w:hideMark/>
          </w:tcPr>
          <w:p w14:paraId="52CD3643"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Camera</w:t>
            </w:r>
          </w:p>
        </w:tc>
        <w:tc>
          <w:tcPr>
            <w:tcW w:w="0" w:type="auto"/>
            <w:vAlign w:val="center"/>
            <w:hideMark/>
          </w:tcPr>
          <w:p w14:paraId="25A779DD"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Windows PC</w:t>
            </w:r>
          </w:p>
        </w:tc>
        <w:tc>
          <w:tcPr>
            <w:tcW w:w="0" w:type="auto"/>
            <w:vAlign w:val="center"/>
            <w:hideMark/>
          </w:tcPr>
          <w:p w14:paraId="24FADEBD"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Unreal Blueprints</w:t>
            </w:r>
          </w:p>
        </w:tc>
      </w:tr>
      <w:tr w:rsidR="00C6559A" w:rsidRPr="00C6559A" w14:paraId="5EDACD97" w14:textId="77777777" w:rsidTr="00C6559A">
        <w:trPr>
          <w:tblCellSpacing w:w="15" w:type="dxa"/>
        </w:trPr>
        <w:tc>
          <w:tcPr>
            <w:tcW w:w="0" w:type="auto"/>
            <w:vAlign w:val="center"/>
            <w:hideMark/>
          </w:tcPr>
          <w:p w14:paraId="75F9EFFD"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Menu / Save</w:t>
            </w:r>
          </w:p>
        </w:tc>
        <w:tc>
          <w:tcPr>
            <w:tcW w:w="0" w:type="auto"/>
            <w:vAlign w:val="center"/>
            <w:hideMark/>
          </w:tcPr>
          <w:p w14:paraId="1078B64C"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Windows PC</w:t>
            </w:r>
          </w:p>
        </w:tc>
        <w:tc>
          <w:tcPr>
            <w:tcW w:w="0" w:type="auto"/>
            <w:vAlign w:val="center"/>
            <w:hideMark/>
          </w:tcPr>
          <w:p w14:paraId="01F63EFB"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Unreal Blueprints</w:t>
            </w:r>
          </w:p>
        </w:tc>
      </w:tr>
      <w:tr w:rsidR="00C6559A" w:rsidRPr="00C6559A" w14:paraId="3B66BE75" w14:textId="77777777" w:rsidTr="00C6559A">
        <w:trPr>
          <w:tblCellSpacing w:w="15" w:type="dxa"/>
        </w:trPr>
        <w:tc>
          <w:tcPr>
            <w:tcW w:w="0" w:type="auto"/>
            <w:vAlign w:val="center"/>
            <w:hideMark/>
          </w:tcPr>
          <w:p w14:paraId="0B0E12B8"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HUD</w:t>
            </w:r>
          </w:p>
        </w:tc>
        <w:tc>
          <w:tcPr>
            <w:tcW w:w="0" w:type="auto"/>
            <w:vAlign w:val="center"/>
            <w:hideMark/>
          </w:tcPr>
          <w:p w14:paraId="35F0E6CD"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Windows PC</w:t>
            </w:r>
          </w:p>
        </w:tc>
        <w:tc>
          <w:tcPr>
            <w:tcW w:w="0" w:type="auto"/>
            <w:vAlign w:val="center"/>
            <w:hideMark/>
          </w:tcPr>
          <w:p w14:paraId="75D304A9" w14:textId="77777777" w:rsidR="00C6559A" w:rsidRPr="00C6559A" w:rsidRDefault="00C6559A" w:rsidP="00C6559A">
            <w:pPr>
              <w:rPr>
                <w:rFonts w:ascii="Times New Roman" w:eastAsia="Times New Roman" w:hAnsi="Times New Roman" w:cs="Times New Roman"/>
              </w:rPr>
            </w:pPr>
            <w:r w:rsidRPr="00C6559A">
              <w:rPr>
                <w:rFonts w:ascii="Times New Roman" w:eastAsia="Times New Roman" w:hAnsi="Times New Roman" w:cs="Times New Roman"/>
              </w:rPr>
              <w:t>Unreal Blueprints</w:t>
            </w:r>
          </w:p>
        </w:tc>
      </w:tr>
    </w:tbl>
    <w:p w14:paraId="6FA55A1B" w14:textId="77777777" w:rsidR="00EE2D87" w:rsidRDefault="002D3D08">
      <w:pPr>
        <w:rPr>
          <w:ins w:id="4" w:author="Microsoft Office User" w:date="2017-10-21T15:05:00Z"/>
        </w:rPr>
      </w:pPr>
    </w:p>
    <w:p w14:paraId="3F0F1A52" w14:textId="3D0BDFAD" w:rsidR="002D3D08" w:rsidRDefault="002D3D08">
      <w:pPr>
        <w:rPr>
          <w:ins w:id="5" w:author="Microsoft Office User" w:date="2017-10-21T15:05:00Z"/>
        </w:rPr>
      </w:pPr>
      <w:ins w:id="6" w:author="Microsoft Office User" w:date="2017-10-21T15:05:00Z">
        <w:r>
          <w:t>Very good job!</w:t>
        </w:r>
      </w:ins>
    </w:p>
    <w:p w14:paraId="6DADBBD6" w14:textId="77777777" w:rsidR="002D3D08" w:rsidRDefault="002D3D08">
      <w:pPr>
        <w:rPr>
          <w:ins w:id="7" w:author="Microsoft Office User" w:date="2017-10-21T15:05:00Z"/>
        </w:rPr>
      </w:pPr>
    </w:p>
    <w:p w14:paraId="0B90CF16" w14:textId="3D87A031" w:rsidR="002D3D08" w:rsidRDefault="002D3D08">
      <w:pPr>
        <w:rPr>
          <w:ins w:id="8" w:author="Microsoft Office User" w:date="2017-10-21T15:05:00Z"/>
        </w:rPr>
      </w:pPr>
      <w:ins w:id="9" w:author="Microsoft Office User" w:date="2017-10-21T15:05:00Z">
        <w:r>
          <w:t>5 out of 5</w:t>
        </w:r>
      </w:ins>
    </w:p>
    <w:p w14:paraId="4D652D4C" w14:textId="77777777" w:rsidR="002D3D08" w:rsidRDefault="002D3D08">
      <w:pPr>
        <w:rPr>
          <w:ins w:id="10" w:author="Microsoft Office User" w:date="2017-10-21T15:05:00Z"/>
        </w:rPr>
      </w:pPr>
    </w:p>
    <w:p w14:paraId="17193AA4" w14:textId="2696BD8F" w:rsidR="002D3D08" w:rsidRDefault="002D3D08">
      <w:pPr>
        <w:rPr>
          <w:ins w:id="11" w:author="Microsoft Office User" w:date="2017-10-21T15:05:00Z"/>
        </w:rPr>
      </w:pPr>
      <w:ins w:id="12" w:author="Microsoft Office User" w:date="2017-10-21T15:05:00Z">
        <w:r>
          <w:t>Nothing else needed for this deliverable – good to go!</w:t>
        </w:r>
      </w:ins>
    </w:p>
    <w:p w14:paraId="1F76AB4F" w14:textId="77777777" w:rsidR="002D3D08" w:rsidRDefault="002D3D08">
      <w:pPr>
        <w:rPr>
          <w:ins w:id="13" w:author="Microsoft Office User" w:date="2017-10-21T15:05:00Z"/>
        </w:rPr>
      </w:pPr>
    </w:p>
    <w:p w14:paraId="7FF2D1D7" w14:textId="77777777" w:rsidR="002D3D08" w:rsidRDefault="002D3D08"/>
    <w:sectPr w:rsidR="002D3D08" w:rsidSect="005875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7-10-21T15:08:00Z" w:initials="Office">
    <w:p w14:paraId="0C165D19" w14:textId="3C9B2E29" w:rsidR="002D3D08" w:rsidRDefault="002D3D08">
      <w:pPr>
        <w:pStyle w:val="CommentText"/>
      </w:pPr>
      <w:r>
        <w:rPr>
          <w:rStyle w:val="CommentReference"/>
        </w:rPr>
        <w:annotationRef/>
      </w:r>
      <w:r>
        <w:t>Excellent breakdown here…..</w:t>
      </w:r>
      <w:bookmarkStart w:id="1" w:name="_GoBack"/>
      <w:bookmarkEnd w:id="1"/>
    </w:p>
  </w:comment>
  <w:comment w:id="2" w:author="Microsoft Office User" w:date="2017-10-21T15:04:00Z" w:initials="Office">
    <w:p w14:paraId="103F45D9" w14:textId="43D78B7D" w:rsidR="002D3D08" w:rsidRDefault="002D3D08">
      <w:pPr>
        <w:pStyle w:val="CommentText"/>
      </w:pPr>
      <w:r>
        <w:rPr>
          <w:rStyle w:val="CommentReference"/>
        </w:rPr>
        <w:annotationRef/>
      </w:r>
      <w:r>
        <w:t>Nice reference to the SRS!!  Good thinking…</w:t>
      </w:r>
    </w:p>
  </w:comment>
  <w:comment w:id="3" w:author="Microsoft Office User" w:date="2017-10-21T15:06:00Z" w:initials="Office">
    <w:p w14:paraId="3E6D3BAD" w14:textId="443D5C8B" w:rsidR="002D3D08" w:rsidRDefault="002D3D08">
      <w:pPr>
        <w:pStyle w:val="CommentText"/>
      </w:pPr>
      <w:r>
        <w:rPr>
          <w:rStyle w:val="CommentReference"/>
        </w:rPr>
        <w:annotationRef/>
      </w:r>
      <w:r>
        <w:t>Nice breakout on this – good detail, even though it’s all the same resources…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165D19" w15:done="0"/>
  <w15:commentEx w15:paraId="103F45D9" w15:done="0"/>
  <w15:commentEx w15:paraId="3E6D3BA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3A1E"/>
    <w:multiLevelType w:val="multilevel"/>
    <w:tmpl w:val="9A7E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67704F"/>
    <w:multiLevelType w:val="multilevel"/>
    <w:tmpl w:val="8FB20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C45FA5"/>
    <w:multiLevelType w:val="multilevel"/>
    <w:tmpl w:val="3596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5C4D48"/>
    <w:multiLevelType w:val="multilevel"/>
    <w:tmpl w:val="274E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FA2F07"/>
    <w:multiLevelType w:val="multilevel"/>
    <w:tmpl w:val="CF9C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397FF3"/>
    <w:multiLevelType w:val="multilevel"/>
    <w:tmpl w:val="9E9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7D2A79"/>
    <w:multiLevelType w:val="multilevel"/>
    <w:tmpl w:val="24F8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F07D1E"/>
    <w:multiLevelType w:val="multilevel"/>
    <w:tmpl w:val="830E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0"/>
  </w:num>
  <w:num w:numId="4">
    <w:abstractNumId w:val="4"/>
  </w:num>
  <w:num w:numId="5">
    <w:abstractNumId w:val="6"/>
  </w:num>
  <w:num w:numId="6">
    <w:abstractNumId w:val="5"/>
  </w:num>
  <w:num w:numId="7">
    <w:abstractNumId w:val="2"/>
  </w:num>
  <w:num w:numId="8">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59A"/>
    <w:rsid w:val="002D3D08"/>
    <w:rsid w:val="005875A2"/>
    <w:rsid w:val="005F250B"/>
    <w:rsid w:val="00C6559A"/>
    <w:rsid w:val="00CA5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FD7B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6559A"/>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C6559A"/>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59A"/>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559A"/>
    <w:rPr>
      <w:rFonts w:ascii="Times New Roman" w:hAnsi="Times New Roman" w:cs="Times New Roman"/>
      <w:b/>
      <w:bCs/>
      <w:sz w:val="36"/>
      <w:szCs w:val="36"/>
    </w:rPr>
  </w:style>
  <w:style w:type="paragraph" w:styleId="NormalWeb">
    <w:name w:val="Normal (Web)"/>
    <w:basedOn w:val="Normal"/>
    <w:uiPriority w:val="99"/>
    <w:semiHidden/>
    <w:unhideWhenUsed/>
    <w:rsid w:val="00C6559A"/>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C6559A"/>
    <w:rPr>
      <w:i/>
      <w:iCs/>
    </w:rPr>
  </w:style>
  <w:style w:type="character" w:styleId="Hyperlink">
    <w:name w:val="Hyperlink"/>
    <w:basedOn w:val="DefaultParagraphFont"/>
    <w:uiPriority w:val="99"/>
    <w:semiHidden/>
    <w:unhideWhenUsed/>
    <w:rsid w:val="00C6559A"/>
    <w:rPr>
      <w:color w:val="0000FF"/>
      <w:u w:val="single"/>
    </w:rPr>
  </w:style>
  <w:style w:type="character" w:styleId="CommentReference">
    <w:name w:val="annotation reference"/>
    <w:basedOn w:val="DefaultParagraphFont"/>
    <w:uiPriority w:val="99"/>
    <w:semiHidden/>
    <w:unhideWhenUsed/>
    <w:rsid w:val="002D3D08"/>
    <w:rPr>
      <w:sz w:val="18"/>
      <w:szCs w:val="18"/>
    </w:rPr>
  </w:style>
  <w:style w:type="paragraph" w:styleId="CommentText">
    <w:name w:val="annotation text"/>
    <w:basedOn w:val="Normal"/>
    <w:link w:val="CommentTextChar"/>
    <w:uiPriority w:val="99"/>
    <w:semiHidden/>
    <w:unhideWhenUsed/>
    <w:rsid w:val="002D3D08"/>
  </w:style>
  <w:style w:type="character" w:customStyle="1" w:styleId="CommentTextChar">
    <w:name w:val="Comment Text Char"/>
    <w:basedOn w:val="DefaultParagraphFont"/>
    <w:link w:val="CommentText"/>
    <w:uiPriority w:val="99"/>
    <w:semiHidden/>
    <w:rsid w:val="002D3D08"/>
  </w:style>
  <w:style w:type="paragraph" w:styleId="CommentSubject">
    <w:name w:val="annotation subject"/>
    <w:basedOn w:val="CommentText"/>
    <w:next w:val="CommentText"/>
    <w:link w:val="CommentSubjectChar"/>
    <w:uiPriority w:val="99"/>
    <w:semiHidden/>
    <w:unhideWhenUsed/>
    <w:rsid w:val="002D3D08"/>
    <w:rPr>
      <w:b/>
      <w:bCs/>
      <w:sz w:val="20"/>
      <w:szCs w:val="20"/>
    </w:rPr>
  </w:style>
  <w:style w:type="character" w:customStyle="1" w:styleId="CommentSubjectChar">
    <w:name w:val="Comment Subject Char"/>
    <w:basedOn w:val="CommentTextChar"/>
    <w:link w:val="CommentSubject"/>
    <w:uiPriority w:val="99"/>
    <w:semiHidden/>
    <w:rsid w:val="002D3D08"/>
    <w:rPr>
      <w:b/>
      <w:bCs/>
      <w:sz w:val="20"/>
      <w:szCs w:val="20"/>
    </w:rPr>
  </w:style>
  <w:style w:type="paragraph" w:styleId="BalloonText">
    <w:name w:val="Balloon Text"/>
    <w:basedOn w:val="Normal"/>
    <w:link w:val="BalloonTextChar"/>
    <w:uiPriority w:val="99"/>
    <w:semiHidden/>
    <w:unhideWhenUsed/>
    <w:rsid w:val="002D3D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3D0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38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hyperlink" Target="https://raw.githubusercontent.com/sashadmitrieva96/cyberwitch/master/docs/ganttchart.JPG" TargetMode="External"/><Relationship Id="rId8" Type="http://schemas.openxmlformats.org/officeDocument/2006/relationships/image" Target="media/image1.jpe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952</Words>
  <Characters>5427</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4.1 Plan Introduction</vt:lpstr>
      <vt:lpstr>    4.1.1 Project Deliverables</vt:lpstr>
      <vt:lpstr>4.2 Project Resources</vt:lpstr>
      <vt:lpstr>    4.2.1 Hardware Resources</vt:lpstr>
      <vt:lpstr>    4.2.2 Software Resources</vt:lpstr>
      <vt:lpstr>4.3 Project Organization</vt:lpstr>
      <vt:lpstr>4.4 Project Schedule</vt:lpstr>
      <vt:lpstr>    4.4.1 PERT / GANTT Chart</vt:lpstr>
      <vt:lpstr>    4.4.2 Task / Resource Table</vt:lpstr>
    </vt:vector>
  </TitlesOfParts>
  <LinksUpToDate>false</LinksUpToDate>
  <CharactersWithSpaces>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2017-10-21T22:08:00Z</dcterms:created>
  <dcterms:modified xsi:type="dcterms:W3CDTF">2017-10-21T22:08:00Z</dcterms:modified>
</cp:coreProperties>
</file>